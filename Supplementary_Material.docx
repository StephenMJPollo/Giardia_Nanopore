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33F57" w14:textId="3E113397" w:rsidR="00123021" w:rsidRPr="00123021" w:rsidRDefault="00123021" w:rsidP="000622FA">
      <w:pPr>
        <w:spacing w:line="480" w:lineRule="auto"/>
        <w:rPr>
          <w:ins w:id="0" w:author="Stephen Pollo" w:date="2019-11-29T13:54:00Z"/>
          <w:rFonts w:ascii="Times New Roman" w:hAnsi="Times New Roman" w:cs="Times New Roman"/>
          <w:b/>
          <w:bCs/>
          <w:iCs/>
          <w:sz w:val="24"/>
          <w:szCs w:val="24"/>
        </w:rPr>
      </w:pPr>
      <w:ins w:id="1" w:author="Stephen Pollo" w:date="2019-11-29T13:54:00Z">
        <w:r>
          <w:rPr>
            <w:rFonts w:ascii="Times New Roman" w:hAnsi="Times New Roman" w:cs="Times New Roman"/>
            <w:b/>
            <w:bCs/>
            <w:iCs/>
            <w:sz w:val="24"/>
            <w:szCs w:val="24"/>
          </w:rPr>
          <w:t>Supplementary Results</w:t>
        </w:r>
      </w:ins>
    </w:p>
    <w:p w14:paraId="71329C29" w14:textId="567B3A8D" w:rsidR="00123021" w:rsidRDefault="00123021" w:rsidP="000622FA">
      <w:pPr>
        <w:spacing w:line="480" w:lineRule="auto"/>
        <w:rPr>
          <w:ins w:id="2" w:author="Stephen Pollo" w:date="2019-11-29T13:49:00Z"/>
          <w:rFonts w:ascii="Times New Roman" w:hAnsi="Times New Roman" w:cs="Times New Roman"/>
          <w:i/>
          <w:sz w:val="24"/>
          <w:szCs w:val="24"/>
        </w:rPr>
      </w:pPr>
      <w:ins w:id="3" w:author="Stephen Pollo" w:date="2019-11-29T13:49:00Z">
        <w:r>
          <w:rPr>
            <w:rFonts w:ascii="Times New Roman" w:hAnsi="Times New Roman" w:cs="Times New Roman"/>
            <w:i/>
            <w:sz w:val="24"/>
            <w:szCs w:val="24"/>
          </w:rPr>
          <w:t>As</w:t>
        </w:r>
      </w:ins>
      <w:ins w:id="4" w:author="Stephen Pollo" w:date="2019-11-29T13:55:00Z">
        <w:r>
          <w:rPr>
            <w:rFonts w:ascii="Times New Roman" w:hAnsi="Times New Roman" w:cs="Times New Roman"/>
            <w:i/>
            <w:sz w:val="24"/>
            <w:szCs w:val="24"/>
          </w:rPr>
          <w:t>sessing long read assembly methods</w:t>
        </w:r>
      </w:ins>
      <w:bookmarkStart w:id="5" w:name="_GoBack"/>
      <w:bookmarkEnd w:id="5"/>
    </w:p>
    <w:p w14:paraId="3990B350" w14:textId="77777777" w:rsidR="00123021" w:rsidRDefault="00123021" w:rsidP="00123021">
      <w:pPr>
        <w:spacing w:line="480" w:lineRule="auto"/>
        <w:ind w:firstLine="720"/>
        <w:rPr>
          <w:ins w:id="6" w:author="Stephen Pollo" w:date="2019-11-29T13:49:00Z"/>
          <w:rFonts w:ascii="Times New Roman" w:hAnsi="Times New Roman" w:cs="Times New Roman"/>
          <w:sz w:val="24"/>
          <w:szCs w:val="24"/>
        </w:rPr>
      </w:pPr>
      <w:ins w:id="7" w:author="Stephen Pollo" w:date="2019-11-29T13:49:00Z">
        <w:r>
          <w:rPr>
            <w:rFonts w:ascii="Times New Roman" w:hAnsi="Times New Roman" w:cs="Times New Roman"/>
            <w:sz w:val="24"/>
            <w:szCs w:val="24"/>
          </w:rPr>
          <w:t xml:space="preserve">Of the 39 long read </w:t>
        </w:r>
        <w:r>
          <w:rPr>
            <w:rFonts w:ascii="Times New Roman" w:hAnsi="Times New Roman" w:cs="Times New Roman"/>
            <w:i/>
            <w:sz w:val="24"/>
            <w:szCs w:val="24"/>
          </w:rPr>
          <w:t xml:space="preserve">de novo </w:t>
        </w:r>
        <w:r>
          <w:rPr>
            <w:rFonts w:ascii="Times New Roman" w:hAnsi="Times New Roman" w:cs="Times New Roman"/>
            <w:sz w:val="24"/>
            <w:szCs w:val="24"/>
          </w:rPr>
          <w:t xml:space="preserve">assemblies performed (13 input combinations x 3 assembly programs; see Materials and Methods long read assembly evaluation), five did not have sufficient numbers of reads to generate any contigs (AWB_2338_1D_smartdenovo, AWB_2338_1Dsq for all three assemblers, and AWB_2331_2338_1D_smartdenovo). The remaining assemblies were all polished with </w:t>
        </w:r>
        <w:proofErr w:type="spellStart"/>
        <w:r>
          <w:rPr>
            <w:rFonts w:ascii="Times New Roman" w:hAnsi="Times New Roman" w:cs="Times New Roman"/>
            <w:sz w:val="24"/>
            <w:szCs w:val="24"/>
          </w:rPr>
          <w:t>Nanopolish</w:t>
        </w:r>
        <w:proofErr w:type="spellEnd"/>
        <w:r>
          <w:rPr>
            <w:rFonts w:ascii="Times New Roman" w:hAnsi="Times New Roman" w:cs="Times New Roman"/>
            <w:sz w:val="24"/>
            <w:szCs w:val="24"/>
          </w:rPr>
          <w:t xml:space="preserve"> eight times and the evaluation metrics were calculated for the nine resulting draft assemblies from each </w:t>
        </w:r>
        <w:r w:rsidRPr="00257710">
          <w:rPr>
            <w:rFonts w:ascii="Times New Roman" w:hAnsi="Times New Roman" w:cs="Times New Roman"/>
            <w:i/>
            <w:sz w:val="24"/>
            <w:szCs w:val="24"/>
          </w:rPr>
          <w:t>Giardia</w:t>
        </w:r>
        <w:r>
          <w:rPr>
            <w:rFonts w:ascii="Times New Roman" w:hAnsi="Times New Roman" w:cs="Times New Roman"/>
            <w:sz w:val="24"/>
            <w:szCs w:val="24"/>
          </w:rPr>
          <w:t xml:space="preserve"> AWB and BGS input/assembler combination for a total of 315 assemblies (Supplementary Table 1). The top performing AWB and BGS assemblies for each metric are listed in </w:t>
        </w:r>
        <w:r w:rsidRPr="0028441A">
          <w:rPr>
            <w:rFonts w:ascii="Times New Roman" w:hAnsi="Times New Roman" w:cs="Times New Roman"/>
            <w:sz w:val="24"/>
            <w:szCs w:val="24"/>
          </w:rPr>
          <w:t xml:space="preserve">Supplementary Table </w:t>
        </w:r>
        <w:r>
          <w:rPr>
            <w:rFonts w:ascii="Times New Roman" w:hAnsi="Times New Roman" w:cs="Times New Roman"/>
            <w:sz w:val="24"/>
            <w:szCs w:val="24"/>
          </w:rPr>
          <w:t xml:space="preserve">S2. No assembly ranked first in more than two of the metrics. To further examine the effects of 1D vs 1Dsq input reads, pooling reads for the same isolate from multiple runs, assembly program, and number of </w:t>
        </w:r>
        <w:proofErr w:type="gramStart"/>
        <w:r>
          <w:rPr>
            <w:rFonts w:ascii="Times New Roman" w:hAnsi="Times New Roman" w:cs="Times New Roman"/>
            <w:sz w:val="24"/>
            <w:szCs w:val="24"/>
          </w:rPr>
          <w:t>genome</w:t>
        </w:r>
        <w:proofErr w:type="gramEnd"/>
        <w:r>
          <w:rPr>
            <w:rFonts w:ascii="Times New Roman" w:hAnsi="Times New Roman" w:cs="Times New Roman"/>
            <w:sz w:val="24"/>
            <w:szCs w:val="24"/>
          </w:rPr>
          <w:t xml:space="preserve"> polishing iterations, for each metric the values for all the assemblies were plotted (Supplementary </w:t>
        </w:r>
        <w:r w:rsidRPr="00121543">
          <w:rPr>
            <w:rFonts w:ascii="Times New Roman" w:hAnsi="Times New Roman" w:cs="Times New Roman"/>
            <w:sz w:val="24"/>
            <w:szCs w:val="24"/>
          </w:rPr>
          <w:t>Figs</w:t>
        </w:r>
        <w:r>
          <w:rPr>
            <w:rFonts w:ascii="Times New Roman" w:hAnsi="Times New Roman" w:cs="Times New Roman"/>
            <w:sz w:val="24"/>
            <w:szCs w:val="24"/>
          </w:rPr>
          <w:t>.</w:t>
        </w:r>
        <w:r w:rsidRPr="00121543">
          <w:rPr>
            <w:rFonts w:ascii="Times New Roman" w:hAnsi="Times New Roman" w:cs="Times New Roman"/>
            <w:sz w:val="24"/>
            <w:szCs w:val="24"/>
          </w:rPr>
          <w:t xml:space="preserve"> S1 – S10</w:t>
        </w:r>
        <w:r>
          <w:rPr>
            <w:rFonts w:ascii="Times New Roman" w:hAnsi="Times New Roman" w:cs="Times New Roman"/>
            <w:sz w:val="24"/>
            <w:szCs w:val="24"/>
          </w:rPr>
          <w:t>). The average value and standard deviation for each group were also calculated (</w:t>
        </w:r>
        <w:r w:rsidRPr="00E0575E">
          <w:rPr>
            <w:rFonts w:ascii="Times New Roman" w:hAnsi="Times New Roman" w:cs="Times New Roman"/>
            <w:sz w:val="24"/>
            <w:szCs w:val="24"/>
          </w:rPr>
          <w:t>Supplementary Tables S3 – S</w:t>
        </w:r>
        <w:r>
          <w:rPr>
            <w:rFonts w:ascii="Times New Roman" w:hAnsi="Times New Roman" w:cs="Times New Roman"/>
            <w:sz w:val="24"/>
            <w:szCs w:val="24"/>
          </w:rPr>
          <w:t xml:space="preserve">10). </w:t>
        </w:r>
        <w:r w:rsidRPr="00121543">
          <w:rPr>
            <w:rFonts w:ascii="Times New Roman" w:hAnsi="Times New Roman" w:cs="Times New Roman"/>
            <w:sz w:val="24"/>
            <w:szCs w:val="24"/>
          </w:rPr>
          <w:t xml:space="preserve">Figure </w:t>
        </w:r>
        <w:r>
          <w:rPr>
            <w:rFonts w:ascii="Times New Roman" w:hAnsi="Times New Roman" w:cs="Times New Roman"/>
            <w:sz w:val="24"/>
            <w:szCs w:val="24"/>
          </w:rPr>
          <w:t xml:space="preserve">1 shows the effects of 1D vs 1Dsq input reads, assembly program, and number of genome polishing iterations on BGS assemblies for four of the metrics – the two that don’t require a reference genome (number of contigs and genome size), gene finding (BUSCO score), and accuracy measured as average percent identity. The averages and standard deviations that correspond to </w:t>
        </w:r>
        <w:r w:rsidRPr="00121543">
          <w:rPr>
            <w:rFonts w:ascii="Times New Roman" w:hAnsi="Times New Roman" w:cs="Times New Roman"/>
            <w:sz w:val="24"/>
            <w:szCs w:val="24"/>
          </w:rPr>
          <w:t xml:space="preserve">Figure </w:t>
        </w:r>
        <w:r>
          <w:rPr>
            <w:rFonts w:ascii="Times New Roman" w:hAnsi="Times New Roman" w:cs="Times New Roman"/>
            <w:sz w:val="24"/>
            <w:szCs w:val="24"/>
          </w:rPr>
          <w:t xml:space="preserve">1 can be found in Supplementary Tables S4, S8, and S10. The other metrics and the values for AWB assemblies show similar trends (Supplementary </w:t>
        </w:r>
        <w:r w:rsidRPr="00121543">
          <w:rPr>
            <w:rFonts w:ascii="Times New Roman" w:hAnsi="Times New Roman" w:cs="Times New Roman"/>
            <w:sz w:val="24"/>
            <w:szCs w:val="24"/>
          </w:rPr>
          <w:t>Figs</w:t>
        </w:r>
        <w:r>
          <w:rPr>
            <w:rFonts w:ascii="Times New Roman" w:hAnsi="Times New Roman" w:cs="Times New Roman"/>
            <w:sz w:val="24"/>
            <w:szCs w:val="24"/>
          </w:rPr>
          <w:t>.</w:t>
        </w:r>
        <w:r w:rsidRPr="00121543">
          <w:rPr>
            <w:rFonts w:ascii="Times New Roman" w:hAnsi="Times New Roman" w:cs="Times New Roman"/>
            <w:sz w:val="24"/>
            <w:szCs w:val="24"/>
          </w:rPr>
          <w:t xml:space="preserve"> S1 – S10</w:t>
        </w:r>
        <w:r>
          <w:rPr>
            <w:rFonts w:ascii="Times New Roman" w:hAnsi="Times New Roman" w:cs="Times New Roman"/>
            <w:sz w:val="24"/>
            <w:szCs w:val="24"/>
          </w:rPr>
          <w:t>).</w:t>
        </w:r>
      </w:ins>
    </w:p>
    <w:p w14:paraId="0D1D021C" w14:textId="77777777" w:rsidR="00123021" w:rsidRDefault="00123021" w:rsidP="00123021">
      <w:pPr>
        <w:spacing w:line="480" w:lineRule="auto"/>
        <w:rPr>
          <w:rFonts w:ascii="Times New Roman" w:hAnsi="Times New Roman" w:cs="Times New Roman"/>
          <w:b/>
          <w:sz w:val="24"/>
          <w:szCs w:val="24"/>
        </w:rPr>
      </w:pPr>
    </w:p>
    <w:p w14:paraId="0FCF066F" w14:textId="143695C9" w:rsidR="00123021" w:rsidRPr="005A282F" w:rsidRDefault="00123021" w:rsidP="00123021">
      <w:pPr>
        <w:spacing w:line="480" w:lineRule="auto"/>
        <w:rPr>
          <w:rFonts w:ascii="Times New Roman" w:hAnsi="Times New Roman" w:cs="Times New Roman"/>
          <w:b/>
          <w:sz w:val="24"/>
          <w:szCs w:val="24"/>
        </w:rPr>
      </w:pPr>
      <w:r w:rsidRPr="005A282F">
        <w:rPr>
          <w:rFonts w:ascii="Times New Roman" w:hAnsi="Times New Roman" w:cs="Times New Roman"/>
          <w:b/>
          <w:sz w:val="24"/>
          <w:szCs w:val="24"/>
        </w:rPr>
        <w:lastRenderedPageBreak/>
        <w:t>Supplementary Discussion</w:t>
      </w:r>
    </w:p>
    <w:p w14:paraId="09498CF1" w14:textId="28842956" w:rsidR="000622FA" w:rsidRPr="000622FA" w:rsidRDefault="000622FA" w:rsidP="000622FA">
      <w:pPr>
        <w:spacing w:line="480" w:lineRule="auto"/>
        <w:rPr>
          <w:rFonts w:ascii="Times New Roman" w:hAnsi="Times New Roman" w:cs="Times New Roman"/>
          <w:i/>
          <w:sz w:val="24"/>
          <w:szCs w:val="24"/>
        </w:rPr>
      </w:pPr>
      <w:r>
        <w:rPr>
          <w:rFonts w:ascii="Times New Roman" w:hAnsi="Times New Roman" w:cs="Times New Roman"/>
          <w:i/>
          <w:sz w:val="24"/>
          <w:szCs w:val="24"/>
        </w:rPr>
        <w:t>Long read assemblies</w:t>
      </w:r>
    </w:p>
    <w:p w14:paraId="224771CA" w14:textId="3A5095BF" w:rsidR="005A282F" w:rsidRDefault="005A282F" w:rsidP="005A2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Upon initial inspection, the averages and standard deviations of the evaluation metrics for the assemblies generated from 1D vs 1Dsq input reads would suggest no difference between the two (</w:t>
      </w:r>
      <w:r w:rsidR="00914E34" w:rsidRPr="00BE5AF7">
        <w:rPr>
          <w:rFonts w:ascii="Times New Roman" w:hAnsi="Times New Roman" w:cs="Times New Roman"/>
          <w:sz w:val="24"/>
          <w:szCs w:val="24"/>
        </w:rPr>
        <w:t>Supplementary Table S</w:t>
      </w:r>
      <w:r w:rsidR="00BE5AF7">
        <w:rPr>
          <w:rFonts w:ascii="Times New Roman" w:hAnsi="Times New Roman" w:cs="Times New Roman"/>
          <w:sz w:val="24"/>
          <w:szCs w:val="24"/>
        </w:rPr>
        <w:t>3 – S4</w:t>
      </w:r>
      <w:r>
        <w:rPr>
          <w:rFonts w:ascii="Times New Roman" w:hAnsi="Times New Roman" w:cs="Times New Roman"/>
          <w:sz w:val="24"/>
          <w:szCs w:val="24"/>
        </w:rPr>
        <w:t>). The standard deviations also indicate performances of the 1D assemblies are more variable (</w:t>
      </w:r>
      <w:r w:rsidR="00914E34" w:rsidRPr="00BE5AF7">
        <w:rPr>
          <w:rFonts w:ascii="Times New Roman" w:hAnsi="Times New Roman" w:cs="Times New Roman"/>
          <w:sz w:val="24"/>
          <w:szCs w:val="24"/>
        </w:rPr>
        <w:t xml:space="preserve">Supplementary </w:t>
      </w:r>
      <w:r w:rsidRPr="00BE5AF7">
        <w:rPr>
          <w:rFonts w:ascii="Times New Roman" w:hAnsi="Times New Roman" w:cs="Times New Roman"/>
          <w:sz w:val="24"/>
          <w:szCs w:val="24"/>
        </w:rPr>
        <w:t xml:space="preserve">Table </w:t>
      </w:r>
      <w:r w:rsidR="00914E34" w:rsidRPr="00BE5AF7">
        <w:rPr>
          <w:rFonts w:ascii="Times New Roman" w:hAnsi="Times New Roman" w:cs="Times New Roman"/>
          <w:sz w:val="24"/>
          <w:szCs w:val="24"/>
        </w:rPr>
        <w:t>S</w:t>
      </w:r>
      <w:r w:rsidR="00BE5AF7">
        <w:rPr>
          <w:rFonts w:ascii="Times New Roman" w:hAnsi="Times New Roman" w:cs="Times New Roman"/>
          <w:sz w:val="24"/>
          <w:szCs w:val="24"/>
        </w:rPr>
        <w:t>3 – S4</w:t>
      </w:r>
      <w:r>
        <w:rPr>
          <w:rFonts w:ascii="Times New Roman" w:hAnsi="Times New Roman" w:cs="Times New Roman"/>
          <w:sz w:val="24"/>
          <w:szCs w:val="24"/>
        </w:rPr>
        <w:t>). However, plotting the values (</w:t>
      </w:r>
      <w:r w:rsidR="00914E34" w:rsidRPr="00BE5AF7">
        <w:rPr>
          <w:rFonts w:ascii="Times New Roman" w:hAnsi="Times New Roman" w:cs="Times New Roman"/>
          <w:sz w:val="24"/>
          <w:szCs w:val="24"/>
        </w:rPr>
        <w:t xml:space="preserve">Supplementary </w:t>
      </w:r>
      <w:r w:rsidRPr="00BE5AF7">
        <w:rPr>
          <w:rFonts w:ascii="Times New Roman" w:hAnsi="Times New Roman" w:cs="Times New Roman"/>
          <w:sz w:val="24"/>
          <w:szCs w:val="24"/>
        </w:rPr>
        <w:t>Fig</w:t>
      </w:r>
      <w:r w:rsidR="00BE5AF7">
        <w:rPr>
          <w:rFonts w:ascii="Times New Roman" w:hAnsi="Times New Roman" w:cs="Times New Roman"/>
          <w:sz w:val="24"/>
          <w:szCs w:val="24"/>
        </w:rPr>
        <w:t>s</w:t>
      </w:r>
      <w:r w:rsidRPr="00BE5AF7">
        <w:rPr>
          <w:rFonts w:ascii="Times New Roman" w:hAnsi="Times New Roman" w:cs="Times New Roman"/>
          <w:sz w:val="24"/>
          <w:szCs w:val="24"/>
        </w:rPr>
        <w:t>. S</w:t>
      </w:r>
      <w:r w:rsidR="00140109">
        <w:rPr>
          <w:rFonts w:ascii="Times New Roman" w:hAnsi="Times New Roman" w:cs="Times New Roman"/>
          <w:sz w:val="24"/>
          <w:szCs w:val="24"/>
        </w:rPr>
        <w:t>1, S6</w:t>
      </w:r>
      <w:r>
        <w:rPr>
          <w:rFonts w:ascii="Times New Roman" w:hAnsi="Times New Roman" w:cs="Times New Roman"/>
          <w:sz w:val="24"/>
          <w:szCs w:val="24"/>
        </w:rPr>
        <w:t xml:space="preserve">), suggests that when the 1D assemblies perform well they often out-perform the 1Dsq assemblies, but they are also much more variable. It is also worth noting that most of the </w:t>
      </w:r>
      <w:r w:rsidR="00914E34">
        <w:rPr>
          <w:rFonts w:ascii="Times New Roman" w:hAnsi="Times New Roman" w:cs="Times New Roman"/>
          <w:sz w:val="24"/>
          <w:szCs w:val="24"/>
        </w:rPr>
        <w:t xml:space="preserve">AWB </w:t>
      </w:r>
      <w:r>
        <w:rPr>
          <w:rFonts w:ascii="Times New Roman" w:hAnsi="Times New Roman" w:cs="Times New Roman"/>
          <w:sz w:val="24"/>
          <w:szCs w:val="24"/>
        </w:rPr>
        <w:t xml:space="preserve">1D assemblies with poor performance in any of the evaluation metrics come from using only Run2 data (AWB_2331 and/or AWB_2338) and may be performing poorly due to insufficient sequencing depth (Supplementary Table 1). Since every assembly constructed from 1Dsq input reads has a corresponding assembly constructed from 1D input reads (Supplementary Table </w:t>
      </w:r>
      <w:r w:rsidR="00140109">
        <w:rPr>
          <w:rFonts w:ascii="Times New Roman" w:hAnsi="Times New Roman" w:cs="Times New Roman"/>
          <w:sz w:val="24"/>
          <w:szCs w:val="24"/>
        </w:rPr>
        <w:t>S15</w:t>
      </w:r>
      <w:r>
        <w:rPr>
          <w:rFonts w:ascii="Times New Roman" w:hAnsi="Times New Roman" w:cs="Times New Roman"/>
          <w:sz w:val="24"/>
          <w:szCs w:val="24"/>
        </w:rPr>
        <w:t>), to further examine the relationship between using 1D vs 1Dsq input reads, the 1D vs 1Dsq input pairs were plotted together (</w:t>
      </w:r>
      <w:r w:rsidR="00914E34"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Fig</w:t>
      </w:r>
      <w:r w:rsidR="00140109">
        <w:rPr>
          <w:rFonts w:ascii="Times New Roman" w:hAnsi="Times New Roman" w:cs="Times New Roman"/>
          <w:sz w:val="24"/>
          <w:szCs w:val="24"/>
        </w:rPr>
        <w:t>s</w:t>
      </w:r>
      <w:r w:rsidRPr="00140109">
        <w:rPr>
          <w:rFonts w:ascii="Times New Roman" w:hAnsi="Times New Roman" w:cs="Times New Roman"/>
          <w:sz w:val="24"/>
          <w:szCs w:val="24"/>
        </w:rPr>
        <w:t>. S</w:t>
      </w:r>
      <w:r w:rsidR="00140109">
        <w:rPr>
          <w:rFonts w:ascii="Times New Roman" w:hAnsi="Times New Roman" w:cs="Times New Roman"/>
          <w:sz w:val="24"/>
          <w:szCs w:val="24"/>
        </w:rPr>
        <w:t>2, S7</w:t>
      </w:r>
      <w:r>
        <w:rPr>
          <w:rFonts w:ascii="Times New Roman" w:hAnsi="Times New Roman" w:cs="Times New Roman"/>
          <w:sz w:val="24"/>
          <w:szCs w:val="24"/>
        </w:rPr>
        <w:t xml:space="preserve">). The new plots show that while the 1D assemblies are often more variable than the 1Dsq assemblies, the 1D assemblies generally out-perform the 1Dsq assemblies, especially in the average percent identity, number of indels per 1000 aligned bases, </w:t>
      </w:r>
      <w:r w:rsidR="00914E34">
        <w:rPr>
          <w:rFonts w:ascii="Times New Roman" w:hAnsi="Times New Roman" w:cs="Times New Roman"/>
          <w:sz w:val="24"/>
          <w:szCs w:val="24"/>
        </w:rPr>
        <w:t>BUSCO score</w:t>
      </w:r>
      <w:r>
        <w:rPr>
          <w:rFonts w:ascii="Times New Roman" w:hAnsi="Times New Roman" w:cs="Times New Roman"/>
          <w:sz w:val="24"/>
          <w:szCs w:val="24"/>
        </w:rPr>
        <w:t>, number of contigs, and genome size metrics (</w:t>
      </w:r>
      <w:r w:rsidR="00914E34"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Fig</w:t>
      </w:r>
      <w:r w:rsidR="00140109">
        <w:rPr>
          <w:rFonts w:ascii="Times New Roman" w:hAnsi="Times New Roman" w:cs="Times New Roman"/>
          <w:sz w:val="24"/>
          <w:szCs w:val="24"/>
        </w:rPr>
        <w:t>s</w:t>
      </w:r>
      <w:r w:rsidRPr="00140109">
        <w:rPr>
          <w:rFonts w:ascii="Times New Roman" w:hAnsi="Times New Roman" w:cs="Times New Roman"/>
          <w:sz w:val="24"/>
          <w:szCs w:val="24"/>
        </w:rPr>
        <w:t>. S</w:t>
      </w:r>
      <w:r w:rsidR="00140109">
        <w:rPr>
          <w:rFonts w:ascii="Times New Roman" w:hAnsi="Times New Roman" w:cs="Times New Roman"/>
          <w:sz w:val="24"/>
          <w:szCs w:val="24"/>
        </w:rPr>
        <w:t>2, S7</w:t>
      </w:r>
      <w:r>
        <w:rPr>
          <w:rFonts w:ascii="Times New Roman" w:hAnsi="Times New Roman" w:cs="Times New Roman"/>
          <w:sz w:val="24"/>
          <w:szCs w:val="24"/>
        </w:rPr>
        <w:t>).</w:t>
      </w:r>
    </w:p>
    <w:p w14:paraId="29E52063" w14:textId="6DEA3DBC" w:rsidR="005A282F" w:rsidRDefault="005A282F" w:rsidP="005A2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examining the effects of pooling or not pooling runs for the same organism, the most obvious difference is between </w:t>
      </w:r>
      <w:r w:rsidR="00E85046">
        <w:rPr>
          <w:rFonts w:ascii="Times New Roman" w:hAnsi="Times New Roman" w:cs="Times New Roman"/>
          <w:sz w:val="24"/>
          <w:szCs w:val="24"/>
        </w:rPr>
        <w:t xml:space="preserve">AWB </w:t>
      </w:r>
      <w:r>
        <w:rPr>
          <w:rFonts w:ascii="Times New Roman" w:hAnsi="Times New Roman" w:cs="Times New Roman"/>
          <w:sz w:val="24"/>
          <w:szCs w:val="24"/>
        </w:rPr>
        <w:t>assemblies generated from solely Run2 data (AWB_2331 and AWB_2338) and assemblies that include Run1 data (AWB_0150 and AWB_0157) (</w:t>
      </w:r>
      <w:r w:rsidR="00E85046"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 xml:space="preserve">Table </w:t>
      </w:r>
      <w:r w:rsidR="00E85046" w:rsidRPr="00140109">
        <w:rPr>
          <w:rFonts w:ascii="Times New Roman" w:hAnsi="Times New Roman" w:cs="Times New Roman"/>
          <w:sz w:val="24"/>
          <w:szCs w:val="24"/>
        </w:rPr>
        <w:t>S</w:t>
      </w:r>
      <w:r w:rsidR="00140109">
        <w:rPr>
          <w:rFonts w:ascii="Times New Roman" w:hAnsi="Times New Roman" w:cs="Times New Roman"/>
          <w:sz w:val="24"/>
          <w:szCs w:val="24"/>
        </w:rPr>
        <w:t>1</w:t>
      </w:r>
      <w:r w:rsidRPr="00140109">
        <w:rPr>
          <w:rFonts w:ascii="Times New Roman" w:hAnsi="Times New Roman" w:cs="Times New Roman"/>
          <w:sz w:val="24"/>
          <w:szCs w:val="24"/>
        </w:rPr>
        <w:t xml:space="preserve">, </w:t>
      </w:r>
      <w:r w:rsid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Fig</w:t>
      </w:r>
      <w:r w:rsidR="00140109">
        <w:rPr>
          <w:rFonts w:ascii="Times New Roman" w:hAnsi="Times New Roman" w:cs="Times New Roman"/>
          <w:sz w:val="24"/>
          <w:szCs w:val="24"/>
        </w:rPr>
        <w:t>s</w:t>
      </w:r>
      <w:r w:rsidRPr="00140109">
        <w:rPr>
          <w:rFonts w:ascii="Times New Roman" w:hAnsi="Times New Roman" w:cs="Times New Roman"/>
          <w:sz w:val="24"/>
          <w:szCs w:val="24"/>
        </w:rPr>
        <w:t>. S</w:t>
      </w:r>
      <w:r w:rsidR="00140109">
        <w:rPr>
          <w:rFonts w:ascii="Times New Roman" w:hAnsi="Times New Roman" w:cs="Times New Roman"/>
          <w:sz w:val="24"/>
          <w:szCs w:val="24"/>
        </w:rPr>
        <w:t>4, S9</w:t>
      </w:r>
      <w:r>
        <w:rPr>
          <w:rFonts w:ascii="Times New Roman" w:hAnsi="Times New Roman" w:cs="Times New Roman"/>
          <w:sz w:val="24"/>
          <w:szCs w:val="24"/>
        </w:rPr>
        <w:t xml:space="preserve">). Since this difference may be caused by the much smaller number of reads in Run2, informative comparisons of the effects </w:t>
      </w:r>
      <w:r>
        <w:rPr>
          <w:rFonts w:ascii="Times New Roman" w:hAnsi="Times New Roman" w:cs="Times New Roman"/>
          <w:sz w:val="24"/>
          <w:szCs w:val="24"/>
        </w:rPr>
        <w:lastRenderedPageBreak/>
        <w:t>of pooling or not pooling runs are AWB_0157 assemblies compared to AWB_0150_0157 and AWB_0150_0157_2331_2338 assemblies or AWB_2338 assemblies compared to AWB_2331_2338 assemblies. Among the assemblies that used Run1 data, no input combination produced values significantly different from the others for any metric examined (</w:t>
      </w:r>
      <w:r w:rsidR="00E85046"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 xml:space="preserve">Table </w:t>
      </w:r>
      <w:r w:rsidR="00E85046" w:rsidRPr="00140109">
        <w:rPr>
          <w:rFonts w:ascii="Times New Roman" w:hAnsi="Times New Roman" w:cs="Times New Roman"/>
          <w:sz w:val="24"/>
          <w:szCs w:val="24"/>
        </w:rPr>
        <w:t>S</w:t>
      </w:r>
      <w:r w:rsidR="00140109">
        <w:rPr>
          <w:rFonts w:ascii="Times New Roman" w:hAnsi="Times New Roman" w:cs="Times New Roman"/>
          <w:sz w:val="24"/>
          <w:szCs w:val="24"/>
        </w:rPr>
        <w:t>5</w:t>
      </w:r>
      <w:r>
        <w:rPr>
          <w:rFonts w:ascii="Times New Roman" w:hAnsi="Times New Roman" w:cs="Times New Roman"/>
          <w:sz w:val="24"/>
          <w:szCs w:val="24"/>
        </w:rPr>
        <w:t>) and examination of the plotted values shows no clear patterns for any metric (</w:t>
      </w:r>
      <w:r w:rsidR="00E85046"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Fig. S</w:t>
      </w:r>
      <w:r w:rsidR="00140109">
        <w:rPr>
          <w:rFonts w:ascii="Times New Roman" w:hAnsi="Times New Roman" w:cs="Times New Roman"/>
          <w:sz w:val="24"/>
          <w:szCs w:val="24"/>
        </w:rPr>
        <w:t>4</w:t>
      </w:r>
      <w:r>
        <w:rPr>
          <w:rFonts w:ascii="Times New Roman" w:hAnsi="Times New Roman" w:cs="Times New Roman"/>
          <w:sz w:val="24"/>
          <w:szCs w:val="24"/>
        </w:rPr>
        <w:t xml:space="preserve">), suggesting pooling or not pooling the input data had no effect. Similarly, </w:t>
      </w:r>
      <w:r w:rsidR="00E85046">
        <w:rPr>
          <w:rFonts w:ascii="Times New Roman" w:hAnsi="Times New Roman" w:cs="Times New Roman"/>
          <w:sz w:val="24"/>
          <w:szCs w:val="24"/>
        </w:rPr>
        <w:t xml:space="preserve">the BGS assemblies and </w:t>
      </w:r>
      <w:r>
        <w:rPr>
          <w:rFonts w:ascii="Times New Roman" w:hAnsi="Times New Roman" w:cs="Times New Roman"/>
          <w:sz w:val="24"/>
          <w:szCs w:val="24"/>
        </w:rPr>
        <w:t xml:space="preserve">the </w:t>
      </w:r>
      <w:r w:rsidR="00E85046">
        <w:rPr>
          <w:rFonts w:ascii="Times New Roman" w:hAnsi="Times New Roman" w:cs="Times New Roman"/>
          <w:sz w:val="24"/>
          <w:szCs w:val="24"/>
        </w:rPr>
        <w:t xml:space="preserve">AWB </w:t>
      </w:r>
      <w:r>
        <w:rPr>
          <w:rFonts w:ascii="Times New Roman" w:hAnsi="Times New Roman" w:cs="Times New Roman"/>
          <w:sz w:val="24"/>
          <w:szCs w:val="24"/>
        </w:rPr>
        <w:t>pooled and non-pooled Run2 assemblies did not have significantly different values for any metric (</w:t>
      </w:r>
      <w:r w:rsidR="00E85046"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 xml:space="preserve">Table </w:t>
      </w:r>
      <w:r w:rsidR="00E85046" w:rsidRPr="00140109">
        <w:rPr>
          <w:rFonts w:ascii="Times New Roman" w:hAnsi="Times New Roman" w:cs="Times New Roman"/>
          <w:sz w:val="24"/>
          <w:szCs w:val="24"/>
        </w:rPr>
        <w:t>S</w:t>
      </w:r>
      <w:r w:rsidR="00140109">
        <w:rPr>
          <w:rFonts w:ascii="Times New Roman" w:hAnsi="Times New Roman" w:cs="Times New Roman"/>
          <w:sz w:val="24"/>
          <w:szCs w:val="24"/>
        </w:rPr>
        <w:t>5, S6</w:t>
      </w:r>
      <w:r>
        <w:rPr>
          <w:rFonts w:ascii="Times New Roman" w:hAnsi="Times New Roman" w:cs="Times New Roman"/>
          <w:sz w:val="24"/>
          <w:szCs w:val="24"/>
        </w:rPr>
        <w:t>), nor did any clear pattern emerge when plotting the values (</w:t>
      </w:r>
      <w:r w:rsidR="00E85046"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Fig. S</w:t>
      </w:r>
      <w:r w:rsidR="00140109">
        <w:rPr>
          <w:rFonts w:ascii="Times New Roman" w:hAnsi="Times New Roman" w:cs="Times New Roman"/>
          <w:sz w:val="24"/>
          <w:szCs w:val="24"/>
        </w:rPr>
        <w:t>4, S9</w:t>
      </w:r>
      <w:r>
        <w:rPr>
          <w:rFonts w:ascii="Times New Roman" w:hAnsi="Times New Roman" w:cs="Times New Roman"/>
          <w:sz w:val="24"/>
          <w:szCs w:val="24"/>
        </w:rPr>
        <w:t>). Taken together these results suggest pooling or not pooling input data for the same organism has no significant effect on the final assembly once adequate genome coverage is achieved (though the exact cut-off for “adequate coverage” was not determined here). For runs with low read counts however, pooling runs can improve the final assembly, as was the case here for AWB_0150_0157_2331_2338 assemblies compared to AWB_2331_2338 assemblies.</w:t>
      </w:r>
    </w:p>
    <w:p w14:paraId="71F2304B" w14:textId="4C60D92A" w:rsidR="000622FA" w:rsidRDefault="000622FA" w:rsidP="000622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Among the three assemblers tested, the </w:t>
      </w:r>
      <w:proofErr w:type="spellStart"/>
      <w:r>
        <w:rPr>
          <w:rFonts w:ascii="Times New Roman" w:hAnsi="Times New Roman" w:cs="Times New Roman"/>
          <w:sz w:val="24"/>
          <w:szCs w:val="24"/>
        </w:rPr>
        <w:t>SMARTdenovo</w:t>
      </w:r>
      <w:proofErr w:type="spellEnd"/>
      <w:r>
        <w:rPr>
          <w:rFonts w:ascii="Times New Roman" w:hAnsi="Times New Roman" w:cs="Times New Roman"/>
          <w:sz w:val="24"/>
          <w:szCs w:val="24"/>
        </w:rPr>
        <w:t xml:space="preserve"> assemblies showed the lowest variability in all metrics except average indel size (</w:t>
      </w:r>
      <w:r w:rsidR="00140109">
        <w:rPr>
          <w:rFonts w:ascii="Times New Roman" w:hAnsi="Times New Roman" w:cs="Times New Roman"/>
          <w:sz w:val="24"/>
          <w:szCs w:val="24"/>
        </w:rPr>
        <w:t>Main text Fig. 1</w:t>
      </w:r>
      <w:r>
        <w:rPr>
          <w:rFonts w:ascii="Times New Roman" w:hAnsi="Times New Roman" w:cs="Times New Roman"/>
          <w:sz w:val="24"/>
          <w:szCs w:val="24"/>
        </w:rPr>
        <w:t xml:space="preserve">). Moreover, the </w:t>
      </w:r>
      <w:proofErr w:type="spellStart"/>
      <w:r>
        <w:rPr>
          <w:rFonts w:ascii="Times New Roman" w:hAnsi="Times New Roman" w:cs="Times New Roman"/>
          <w:sz w:val="24"/>
          <w:szCs w:val="24"/>
        </w:rPr>
        <w:t>SMARTdenovo</w:t>
      </w:r>
      <w:proofErr w:type="spellEnd"/>
      <w:r>
        <w:rPr>
          <w:rFonts w:ascii="Times New Roman" w:hAnsi="Times New Roman" w:cs="Times New Roman"/>
          <w:sz w:val="24"/>
          <w:szCs w:val="24"/>
        </w:rPr>
        <w:t xml:space="preserve"> assemblies had the highest average values for average percent identity, </w:t>
      </w:r>
      <w:r w:rsidR="00151E4E">
        <w:rPr>
          <w:rFonts w:ascii="Times New Roman" w:hAnsi="Times New Roman" w:cs="Times New Roman"/>
          <w:sz w:val="24"/>
          <w:szCs w:val="24"/>
        </w:rPr>
        <w:t>BUSCO score</w:t>
      </w:r>
      <w:r>
        <w:rPr>
          <w:rFonts w:ascii="Times New Roman" w:hAnsi="Times New Roman" w:cs="Times New Roman"/>
          <w:sz w:val="24"/>
          <w:szCs w:val="24"/>
        </w:rPr>
        <w:t>, and proportion of reference covered 1X (where higher values indicate better performance) (</w:t>
      </w:r>
      <w:r w:rsidR="00E85046"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Table</w:t>
      </w:r>
      <w:r w:rsidR="00AF6BF7">
        <w:rPr>
          <w:rFonts w:ascii="Times New Roman" w:hAnsi="Times New Roman" w:cs="Times New Roman"/>
          <w:sz w:val="24"/>
          <w:szCs w:val="24"/>
        </w:rPr>
        <w:t>s</w:t>
      </w:r>
      <w:r w:rsidRPr="00140109">
        <w:rPr>
          <w:rFonts w:ascii="Times New Roman" w:hAnsi="Times New Roman" w:cs="Times New Roman"/>
          <w:sz w:val="24"/>
          <w:szCs w:val="24"/>
        </w:rPr>
        <w:t xml:space="preserve"> </w:t>
      </w:r>
      <w:r w:rsidR="00E85046" w:rsidRPr="00140109">
        <w:rPr>
          <w:rFonts w:ascii="Times New Roman" w:hAnsi="Times New Roman" w:cs="Times New Roman"/>
          <w:sz w:val="24"/>
          <w:szCs w:val="24"/>
        </w:rPr>
        <w:t>S</w:t>
      </w:r>
      <w:r w:rsidR="00140109">
        <w:rPr>
          <w:rFonts w:ascii="Times New Roman" w:hAnsi="Times New Roman" w:cs="Times New Roman"/>
          <w:sz w:val="24"/>
          <w:szCs w:val="24"/>
        </w:rPr>
        <w:t>7, S8</w:t>
      </w:r>
      <w:r>
        <w:rPr>
          <w:rFonts w:ascii="Times New Roman" w:hAnsi="Times New Roman" w:cs="Times New Roman"/>
          <w:sz w:val="24"/>
          <w:szCs w:val="24"/>
        </w:rPr>
        <w:t>). They also had the lowest average value for proportion of reference not covered and an average genome size value that is closest to the size of the reference genome (</w:t>
      </w:r>
      <w:r w:rsidR="00E85046"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Table</w:t>
      </w:r>
      <w:r w:rsidR="00AF6BF7">
        <w:rPr>
          <w:rFonts w:ascii="Times New Roman" w:hAnsi="Times New Roman" w:cs="Times New Roman"/>
          <w:sz w:val="24"/>
          <w:szCs w:val="24"/>
        </w:rPr>
        <w:t>s</w:t>
      </w:r>
      <w:r w:rsidRPr="00140109">
        <w:rPr>
          <w:rFonts w:ascii="Times New Roman" w:hAnsi="Times New Roman" w:cs="Times New Roman"/>
          <w:sz w:val="24"/>
          <w:szCs w:val="24"/>
        </w:rPr>
        <w:t xml:space="preserve"> </w:t>
      </w:r>
      <w:r w:rsidR="00E85046" w:rsidRPr="00140109">
        <w:rPr>
          <w:rFonts w:ascii="Times New Roman" w:hAnsi="Times New Roman" w:cs="Times New Roman"/>
          <w:sz w:val="24"/>
          <w:szCs w:val="24"/>
        </w:rPr>
        <w:t>S</w:t>
      </w:r>
      <w:r w:rsidR="00140109">
        <w:rPr>
          <w:rFonts w:ascii="Times New Roman" w:hAnsi="Times New Roman" w:cs="Times New Roman"/>
          <w:sz w:val="24"/>
          <w:szCs w:val="24"/>
        </w:rPr>
        <w:t>7, S8</w:t>
      </w:r>
      <w:r>
        <w:rPr>
          <w:rFonts w:ascii="Times New Roman" w:hAnsi="Times New Roman" w:cs="Times New Roman"/>
          <w:sz w:val="24"/>
          <w:szCs w:val="24"/>
        </w:rPr>
        <w:t xml:space="preserve">). Additionally, </w:t>
      </w:r>
      <w:r w:rsidR="00B95C02">
        <w:rPr>
          <w:rFonts w:ascii="Times New Roman" w:hAnsi="Times New Roman" w:cs="Times New Roman"/>
          <w:sz w:val="24"/>
          <w:szCs w:val="24"/>
        </w:rPr>
        <w:t>seven (2 AWB, 5 BGS)</w:t>
      </w:r>
      <w:r>
        <w:rPr>
          <w:rFonts w:ascii="Times New Roman" w:hAnsi="Times New Roman" w:cs="Times New Roman"/>
          <w:sz w:val="24"/>
          <w:szCs w:val="24"/>
        </w:rPr>
        <w:t xml:space="preserve"> of the top performing assemblies in </w:t>
      </w:r>
      <w:r w:rsidR="00151E4E"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 xml:space="preserve">Table </w:t>
      </w:r>
      <w:r w:rsidR="00151E4E" w:rsidRPr="00140109">
        <w:rPr>
          <w:rFonts w:ascii="Times New Roman" w:hAnsi="Times New Roman" w:cs="Times New Roman"/>
          <w:sz w:val="24"/>
          <w:szCs w:val="24"/>
        </w:rPr>
        <w:t>S</w:t>
      </w:r>
      <w:r w:rsidR="00140109">
        <w:rPr>
          <w:rFonts w:ascii="Times New Roman" w:hAnsi="Times New Roman" w:cs="Times New Roman"/>
          <w:sz w:val="24"/>
          <w:szCs w:val="24"/>
        </w:rPr>
        <w:t>2</w:t>
      </w:r>
      <w:r>
        <w:rPr>
          <w:rFonts w:ascii="Times New Roman" w:hAnsi="Times New Roman" w:cs="Times New Roman"/>
          <w:sz w:val="24"/>
          <w:szCs w:val="24"/>
        </w:rPr>
        <w:t xml:space="preserve"> are </w:t>
      </w:r>
      <w:proofErr w:type="spellStart"/>
      <w:r>
        <w:rPr>
          <w:rFonts w:ascii="Times New Roman" w:hAnsi="Times New Roman" w:cs="Times New Roman"/>
          <w:sz w:val="24"/>
          <w:szCs w:val="24"/>
        </w:rPr>
        <w:t>SMARTdenovo</w:t>
      </w:r>
      <w:proofErr w:type="spellEnd"/>
      <w:r>
        <w:rPr>
          <w:rFonts w:ascii="Times New Roman" w:hAnsi="Times New Roman" w:cs="Times New Roman"/>
          <w:sz w:val="24"/>
          <w:szCs w:val="24"/>
        </w:rPr>
        <w:t xml:space="preserve"> assemblies</w:t>
      </w:r>
      <w:r w:rsidR="00B95C02">
        <w:rPr>
          <w:rFonts w:ascii="Times New Roman" w:hAnsi="Times New Roman" w:cs="Times New Roman"/>
          <w:sz w:val="24"/>
          <w:szCs w:val="24"/>
        </w:rPr>
        <w:t>.</w:t>
      </w:r>
      <w:r>
        <w:rPr>
          <w:rFonts w:ascii="Times New Roman" w:hAnsi="Times New Roman" w:cs="Times New Roman"/>
          <w:sz w:val="24"/>
          <w:szCs w:val="24"/>
        </w:rPr>
        <w:t xml:space="preserve"> Plotting the </w:t>
      </w:r>
      <w:proofErr w:type="spellStart"/>
      <w:r>
        <w:rPr>
          <w:rFonts w:ascii="Times New Roman" w:hAnsi="Times New Roman" w:cs="Times New Roman"/>
          <w:sz w:val="24"/>
          <w:szCs w:val="24"/>
        </w:rPr>
        <w:t>SMARTdenovo</w:t>
      </w:r>
      <w:proofErr w:type="spellEnd"/>
      <w:r>
        <w:rPr>
          <w:rFonts w:ascii="Times New Roman" w:hAnsi="Times New Roman" w:cs="Times New Roman"/>
          <w:sz w:val="24"/>
          <w:szCs w:val="24"/>
        </w:rPr>
        <w:t xml:space="preserve"> assembly values for each metric also showed consistently strong </w:t>
      </w:r>
      <w:r>
        <w:rPr>
          <w:rFonts w:ascii="Times New Roman" w:hAnsi="Times New Roman" w:cs="Times New Roman"/>
          <w:sz w:val="24"/>
          <w:szCs w:val="24"/>
        </w:rPr>
        <w:lastRenderedPageBreak/>
        <w:t>performance in all metrics except average indel size (</w:t>
      </w:r>
      <w:r w:rsidR="00E85046"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Fig</w:t>
      </w:r>
      <w:r w:rsidR="00AF6BF7">
        <w:rPr>
          <w:rFonts w:ascii="Times New Roman" w:hAnsi="Times New Roman" w:cs="Times New Roman"/>
          <w:sz w:val="24"/>
          <w:szCs w:val="24"/>
        </w:rPr>
        <w:t>s</w:t>
      </w:r>
      <w:r w:rsidRPr="00140109">
        <w:rPr>
          <w:rFonts w:ascii="Times New Roman" w:hAnsi="Times New Roman" w:cs="Times New Roman"/>
          <w:sz w:val="24"/>
          <w:szCs w:val="24"/>
        </w:rPr>
        <w:t>. S</w:t>
      </w:r>
      <w:r w:rsidR="00140109">
        <w:rPr>
          <w:rFonts w:ascii="Times New Roman" w:hAnsi="Times New Roman" w:cs="Times New Roman"/>
          <w:sz w:val="24"/>
          <w:szCs w:val="24"/>
        </w:rPr>
        <w:t>3, S8</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Abruijn</w:t>
      </w:r>
      <w:proofErr w:type="spellEnd"/>
      <w:r>
        <w:rPr>
          <w:rFonts w:ascii="Times New Roman" w:hAnsi="Times New Roman" w:cs="Times New Roman"/>
          <w:sz w:val="24"/>
          <w:szCs w:val="24"/>
        </w:rPr>
        <w:t xml:space="preserve"> assemblies show the greatest variability in all metrics except average indel size, number of contigs, and genome size (</w:t>
      </w:r>
      <w:r w:rsidR="00151E4E"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Table</w:t>
      </w:r>
      <w:r w:rsidR="00AF6BF7">
        <w:rPr>
          <w:rFonts w:ascii="Times New Roman" w:hAnsi="Times New Roman" w:cs="Times New Roman"/>
          <w:sz w:val="24"/>
          <w:szCs w:val="24"/>
        </w:rPr>
        <w:t>s</w:t>
      </w:r>
      <w:r w:rsidRPr="00140109">
        <w:rPr>
          <w:rFonts w:ascii="Times New Roman" w:hAnsi="Times New Roman" w:cs="Times New Roman"/>
          <w:sz w:val="24"/>
          <w:szCs w:val="24"/>
        </w:rPr>
        <w:t xml:space="preserve"> </w:t>
      </w:r>
      <w:r w:rsidR="00151E4E" w:rsidRPr="00140109">
        <w:rPr>
          <w:rFonts w:ascii="Times New Roman" w:hAnsi="Times New Roman" w:cs="Times New Roman"/>
          <w:sz w:val="24"/>
          <w:szCs w:val="24"/>
        </w:rPr>
        <w:t>S</w:t>
      </w:r>
      <w:r w:rsidR="00140109">
        <w:rPr>
          <w:rFonts w:ascii="Times New Roman" w:hAnsi="Times New Roman" w:cs="Times New Roman"/>
          <w:sz w:val="24"/>
          <w:szCs w:val="24"/>
        </w:rPr>
        <w:t>7, S8</w:t>
      </w:r>
      <w:r>
        <w:rPr>
          <w:rFonts w:ascii="Times New Roman" w:hAnsi="Times New Roman" w:cs="Times New Roman"/>
          <w:sz w:val="24"/>
          <w:szCs w:val="24"/>
        </w:rPr>
        <w:t>). They had the lowest average indel size and the lowest variability in average indel size (</w:t>
      </w:r>
      <w:r w:rsidR="00151E4E"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Table</w:t>
      </w:r>
      <w:r w:rsidR="00AF6BF7">
        <w:rPr>
          <w:rFonts w:ascii="Times New Roman" w:hAnsi="Times New Roman" w:cs="Times New Roman"/>
          <w:sz w:val="24"/>
          <w:szCs w:val="24"/>
        </w:rPr>
        <w:t>s</w:t>
      </w:r>
      <w:r w:rsidRPr="00140109">
        <w:rPr>
          <w:rFonts w:ascii="Times New Roman" w:hAnsi="Times New Roman" w:cs="Times New Roman"/>
          <w:sz w:val="24"/>
          <w:szCs w:val="24"/>
        </w:rPr>
        <w:t xml:space="preserve"> </w:t>
      </w:r>
      <w:r w:rsidR="00151E4E" w:rsidRPr="00140109">
        <w:rPr>
          <w:rFonts w:ascii="Times New Roman" w:hAnsi="Times New Roman" w:cs="Times New Roman"/>
          <w:sz w:val="24"/>
          <w:szCs w:val="24"/>
        </w:rPr>
        <w:t>S</w:t>
      </w:r>
      <w:r w:rsidR="00140109">
        <w:rPr>
          <w:rFonts w:ascii="Times New Roman" w:hAnsi="Times New Roman" w:cs="Times New Roman"/>
          <w:sz w:val="24"/>
          <w:szCs w:val="24"/>
        </w:rPr>
        <w:t>7, S8</w:t>
      </w:r>
      <w:r>
        <w:rPr>
          <w:rFonts w:ascii="Times New Roman" w:hAnsi="Times New Roman" w:cs="Times New Roman"/>
          <w:sz w:val="24"/>
          <w:szCs w:val="24"/>
        </w:rPr>
        <w:t xml:space="preserve">). Despite </w:t>
      </w:r>
      <w:r w:rsidR="00152095">
        <w:rPr>
          <w:rFonts w:ascii="Times New Roman" w:hAnsi="Times New Roman" w:cs="Times New Roman"/>
          <w:sz w:val="24"/>
          <w:szCs w:val="24"/>
        </w:rPr>
        <w:t>thirteen</w:t>
      </w:r>
      <w:r>
        <w:rPr>
          <w:rFonts w:ascii="Times New Roman" w:hAnsi="Times New Roman" w:cs="Times New Roman"/>
          <w:sz w:val="24"/>
          <w:szCs w:val="24"/>
        </w:rPr>
        <w:t xml:space="preserve"> of the top performing assemblies in </w:t>
      </w:r>
      <w:r w:rsidR="00151E4E"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 xml:space="preserve">Table </w:t>
      </w:r>
      <w:r w:rsidR="00151E4E" w:rsidRPr="00140109">
        <w:rPr>
          <w:rFonts w:ascii="Times New Roman" w:hAnsi="Times New Roman" w:cs="Times New Roman"/>
          <w:sz w:val="24"/>
          <w:szCs w:val="24"/>
        </w:rPr>
        <w:t>S</w:t>
      </w:r>
      <w:r w:rsidR="00140109">
        <w:rPr>
          <w:rFonts w:ascii="Times New Roman" w:hAnsi="Times New Roman" w:cs="Times New Roman"/>
          <w:sz w:val="24"/>
          <w:szCs w:val="24"/>
        </w:rPr>
        <w:t>2</w:t>
      </w:r>
      <w:r>
        <w:rPr>
          <w:rFonts w:ascii="Times New Roman" w:hAnsi="Times New Roman" w:cs="Times New Roman"/>
          <w:sz w:val="24"/>
          <w:szCs w:val="24"/>
        </w:rPr>
        <w:t xml:space="preserve"> being </w:t>
      </w:r>
      <w:proofErr w:type="spellStart"/>
      <w:r>
        <w:rPr>
          <w:rFonts w:ascii="Times New Roman" w:hAnsi="Times New Roman" w:cs="Times New Roman"/>
          <w:sz w:val="24"/>
          <w:szCs w:val="24"/>
        </w:rPr>
        <w:t>Abruijn</w:t>
      </w:r>
      <w:proofErr w:type="spellEnd"/>
      <w:r>
        <w:rPr>
          <w:rFonts w:ascii="Times New Roman" w:hAnsi="Times New Roman" w:cs="Times New Roman"/>
          <w:sz w:val="24"/>
          <w:szCs w:val="24"/>
        </w:rPr>
        <w:t xml:space="preserve"> assemblies, plotting the </w:t>
      </w:r>
      <w:proofErr w:type="spellStart"/>
      <w:r>
        <w:rPr>
          <w:rFonts w:ascii="Times New Roman" w:hAnsi="Times New Roman" w:cs="Times New Roman"/>
          <w:sz w:val="24"/>
          <w:szCs w:val="24"/>
        </w:rPr>
        <w:t>Abruijn</w:t>
      </w:r>
      <w:proofErr w:type="spellEnd"/>
      <w:r>
        <w:rPr>
          <w:rFonts w:ascii="Times New Roman" w:hAnsi="Times New Roman" w:cs="Times New Roman"/>
          <w:sz w:val="24"/>
          <w:szCs w:val="24"/>
        </w:rPr>
        <w:t xml:space="preserve"> assembly values for each metric showed highly variable performance consistent with the averages and standard deviations in </w:t>
      </w:r>
      <w:r w:rsidR="00151E4E"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Table</w:t>
      </w:r>
      <w:r w:rsidR="00140109">
        <w:rPr>
          <w:rFonts w:ascii="Times New Roman" w:hAnsi="Times New Roman" w:cs="Times New Roman"/>
          <w:sz w:val="24"/>
          <w:szCs w:val="24"/>
        </w:rPr>
        <w:t>s</w:t>
      </w:r>
      <w:r w:rsidRPr="00140109">
        <w:rPr>
          <w:rFonts w:ascii="Times New Roman" w:hAnsi="Times New Roman" w:cs="Times New Roman"/>
          <w:sz w:val="24"/>
          <w:szCs w:val="24"/>
        </w:rPr>
        <w:t xml:space="preserve"> </w:t>
      </w:r>
      <w:r w:rsidR="00151E4E" w:rsidRPr="00140109">
        <w:rPr>
          <w:rFonts w:ascii="Times New Roman" w:hAnsi="Times New Roman" w:cs="Times New Roman"/>
          <w:sz w:val="24"/>
          <w:szCs w:val="24"/>
        </w:rPr>
        <w:t>S</w:t>
      </w:r>
      <w:r w:rsidR="00140109">
        <w:rPr>
          <w:rFonts w:ascii="Times New Roman" w:hAnsi="Times New Roman" w:cs="Times New Roman"/>
          <w:sz w:val="24"/>
          <w:szCs w:val="24"/>
        </w:rPr>
        <w:t>7, S8</w:t>
      </w:r>
      <w:r>
        <w:rPr>
          <w:rFonts w:ascii="Times New Roman" w:hAnsi="Times New Roman" w:cs="Times New Roman"/>
          <w:sz w:val="24"/>
          <w:szCs w:val="24"/>
        </w:rPr>
        <w:t xml:space="preserve"> (</w:t>
      </w:r>
      <w:r w:rsidR="00151E4E"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Fig</w:t>
      </w:r>
      <w:r w:rsidR="00140109">
        <w:rPr>
          <w:rFonts w:ascii="Times New Roman" w:hAnsi="Times New Roman" w:cs="Times New Roman"/>
          <w:sz w:val="24"/>
          <w:szCs w:val="24"/>
        </w:rPr>
        <w:t>s</w:t>
      </w:r>
      <w:r w:rsidRPr="00140109">
        <w:rPr>
          <w:rFonts w:ascii="Times New Roman" w:hAnsi="Times New Roman" w:cs="Times New Roman"/>
          <w:sz w:val="24"/>
          <w:szCs w:val="24"/>
        </w:rPr>
        <w:t>. S</w:t>
      </w:r>
      <w:r w:rsidR="00140109">
        <w:rPr>
          <w:rFonts w:ascii="Times New Roman" w:hAnsi="Times New Roman" w:cs="Times New Roman"/>
          <w:sz w:val="24"/>
          <w:szCs w:val="24"/>
        </w:rPr>
        <w:t>3, S8</w:t>
      </w:r>
      <w:r>
        <w:rPr>
          <w:rFonts w:ascii="Times New Roman" w:hAnsi="Times New Roman" w:cs="Times New Roman"/>
          <w:sz w:val="24"/>
          <w:szCs w:val="24"/>
        </w:rPr>
        <w:t xml:space="preserve">). Finally, the </w:t>
      </w:r>
      <w:proofErr w:type="spellStart"/>
      <w:r>
        <w:rPr>
          <w:rFonts w:ascii="Times New Roman" w:hAnsi="Times New Roman" w:cs="Times New Roman"/>
          <w:sz w:val="24"/>
          <w:szCs w:val="24"/>
        </w:rPr>
        <w:t>Canu</w:t>
      </w:r>
      <w:proofErr w:type="spellEnd"/>
      <w:r>
        <w:rPr>
          <w:rFonts w:ascii="Times New Roman" w:hAnsi="Times New Roman" w:cs="Times New Roman"/>
          <w:sz w:val="24"/>
          <w:szCs w:val="24"/>
        </w:rPr>
        <w:t xml:space="preserve"> assemblies generally performed somewhere between the </w:t>
      </w:r>
      <w:proofErr w:type="spellStart"/>
      <w:r>
        <w:rPr>
          <w:rFonts w:ascii="Times New Roman" w:hAnsi="Times New Roman" w:cs="Times New Roman"/>
          <w:sz w:val="24"/>
          <w:szCs w:val="24"/>
        </w:rPr>
        <w:t>SMARTdenovo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Abruijn</w:t>
      </w:r>
      <w:proofErr w:type="spellEnd"/>
      <w:r>
        <w:rPr>
          <w:rFonts w:ascii="Times New Roman" w:hAnsi="Times New Roman" w:cs="Times New Roman"/>
          <w:sz w:val="24"/>
          <w:szCs w:val="24"/>
        </w:rPr>
        <w:t xml:space="preserve"> assemblies</w:t>
      </w:r>
      <w:r w:rsidR="00152095">
        <w:rPr>
          <w:rFonts w:ascii="Times New Roman" w:hAnsi="Times New Roman" w:cs="Times New Roman"/>
          <w:sz w:val="24"/>
          <w:szCs w:val="24"/>
        </w:rPr>
        <w:t xml:space="preserve"> </w:t>
      </w:r>
      <w:r>
        <w:rPr>
          <w:rFonts w:ascii="Times New Roman" w:hAnsi="Times New Roman" w:cs="Times New Roman"/>
          <w:sz w:val="24"/>
          <w:szCs w:val="24"/>
        </w:rPr>
        <w:t>(</w:t>
      </w:r>
      <w:r w:rsidR="00151E4E" w:rsidRPr="00140109">
        <w:rPr>
          <w:rFonts w:ascii="Times New Roman" w:hAnsi="Times New Roman" w:cs="Times New Roman"/>
          <w:sz w:val="24"/>
          <w:szCs w:val="24"/>
        </w:rPr>
        <w:t xml:space="preserve">Supplementary </w:t>
      </w:r>
      <w:r w:rsidRPr="00140109">
        <w:rPr>
          <w:rFonts w:ascii="Times New Roman" w:hAnsi="Times New Roman" w:cs="Times New Roman"/>
          <w:sz w:val="24"/>
          <w:szCs w:val="24"/>
        </w:rPr>
        <w:t>Table</w:t>
      </w:r>
      <w:r w:rsidR="00140109">
        <w:rPr>
          <w:rFonts w:ascii="Times New Roman" w:hAnsi="Times New Roman" w:cs="Times New Roman"/>
          <w:sz w:val="24"/>
          <w:szCs w:val="24"/>
        </w:rPr>
        <w:t>s</w:t>
      </w:r>
      <w:r w:rsidRPr="00140109">
        <w:rPr>
          <w:rFonts w:ascii="Times New Roman" w:hAnsi="Times New Roman" w:cs="Times New Roman"/>
          <w:sz w:val="24"/>
          <w:szCs w:val="24"/>
        </w:rPr>
        <w:t xml:space="preserve"> </w:t>
      </w:r>
      <w:r w:rsidR="00151E4E" w:rsidRPr="00140109">
        <w:rPr>
          <w:rFonts w:ascii="Times New Roman" w:hAnsi="Times New Roman" w:cs="Times New Roman"/>
          <w:sz w:val="24"/>
          <w:szCs w:val="24"/>
        </w:rPr>
        <w:t>S</w:t>
      </w:r>
      <w:r w:rsidR="00140109">
        <w:rPr>
          <w:rFonts w:ascii="Times New Roman" w:hAnsi="Times New Roman" w:cs="Times New Roman"/>
          <w:sz w:val="24"/>
          <w:szCs w:val="24"/>
        </w:rPr>
        <w:t>7, S8</w:t>
      </w:r>
      <w:r>
        <w:rPr>
          <w:rFonts w:ascii="Times New Roman" w:hAnsi="Times New Roman" w:cs="Times New Roman"/>
          <w:sz w:val="24"/>
          <w:szCs w:val="24"/>
        </w:rPr>
        <w:t xml:space="preserve">). Notably, all of the </w:t>
      </w:r>
      <w:r w:rsidR="00152095">
        <w:rPr>
          <w:rFonts w:ascii="Times New Roman" w:hAnsi="Times New Roman" w:cs="Times New Roman"/>
          <w:sz w:val="24"/>
          <w:szCs w:val="24"/>
        </w:rPr>
        <w:t xml:space="preserve">AWB </w:t>
      </w:r>
      <w:r>
        <w:rPr>
          <w:rFonts w:ascii="Times New Roman" w:hAnsi="Times New Roman" w:cs="Times New Roman"/>
          <w:sz w:val="24"/>
          <w:szCs w:val="24"/>
        </w:rPr>
        <w:t xml:space="preserve">assemblies with poor performance in the number of contigs metric were </w:t>
      </w:r>
      <w:proofErr w:type="spellStart"/>
      <w:r>
        <w:rPr>
          <w:rFonts w:ascii="Times New Roman" w:hAnsi="Times New Roman" w:cs="Times New Roman"/>
          <w:sz w:val="24"/>
          <w:szCs w:val="24"/>
        </w:rPr>
        <w:t>Canu</w:t>
      </w:r>
      <w:proofErr w:type="spellEnd"/>
      <w:r>
        <w:rPr>
          <w:rFonts w:ascii="Times New Roman" w:hAnsi="Times New Roman" w:cs="Times New Roman"/>
          <w:sz w:val="24"/>
          <w:szCs w:val="24"/>
        </w:rPr>
        <w:t xml:space="preserve"> assemblies (</w:t>
      </w:r>
      <w:r w:rsidR="00151E4E" w:rsidRPr="00AF6BF7">
        <w:rPr>
          <w:rFonts w:ascii="Times New Roman" w:hAnsi="Times New Roman" w:cs="Times New Roman"/>
          <w:sz w:val="24"/>
          <w:szCs w:val="24"/>
        </w:rPr>
        <w:t xml:space="preserve">Supplementary </w:t>
      </w:r>
      <w:r w:rsidRPr="00AF6BF7">
        <w:rPr>
          <w:rFonts w:ascii="Times New Roman" w:hAnsi="Times New Roman" w:cs="Times New Roman"/>
          <w:sz w:val="24"/>
          <w:szCs w:val="24"/>
        </w:rPr>
        <w:t>Fig</w:t>
      </w:r>
      <w:r w:rsidR="00AF6BF7">
        <w:rPr>
          <w:rFonts w:ascii="Times New Roman" w:hAnsi="Times New Roman" w:cs="Times New Roman"/>
          <w:sz w:val="24"/>
          <w:szCs w:val="24"/>
        </w:rPr>
        <w:t>s</w:t>
      </w:r>
      <w:r w:rsidRPr="00AF6BF7">
        <w:rPr>
          <w:rFonts w:ascii="Times New Roman" w:hAnsi="Times New Roman" w:cs="Times New Roman"/>
          <w:sz w:val="24"/>
          <w:szCs w:val="24"/>
        </w:rPr>
        <w:t>. S</w:t>
      </w:r>
      <w:r w:rsidR="00AF6BF7">
        <w:rPr>
          <w:rFonts w:ascii="Times New Roman" w:hAnsi="Times New Roman" w:cs="Times New Roman"/>
          <w:sz w:val="24"/>
          <w:szCs w:val="24"/>
        </w:rPr>
        <w:t>3, S8</w:t>
      </w:r>
      <w:r>
        <w:rPr>
          <w:rFonts w:ascii="Times New Roman" w:hAnsi="Times New Roman" w:cs="Times New Roman"/>
          <w:sz w:val="24"/>
          <w:szCs w:val="24"/>
        </w:rPr>
        <w:t xml:space="preserve">) and these were all generated from Run2 data only (Supplementary Table 1), suggesting that </w:t>
      </w:r>
      <w:proofErr w:type="spellStart"/>
      <w:r>
        <w:rPr>
          <w:rFonts w:ascii="Times New Roman" w:hAnsi="Times New Roman" w:cs="Times New Roman"/>
          <w:sz w:val="24"/>
          <w:szCs w:val="24"/>
        </w:rPr>
        <w:t>Canu</w:t>
      </w:r>
      <w:proofErr w:type="spellEnd"/>
      <w:r>
        <w:rPr>
          <w:rFonts w:ascii="Times New Roman" w:hAnsi="Times New Roman" w:cs="Times New Roman"/>
          <w:sz w:val="24"/>
          <w:szCs w:val="24"/>
        </w:rPr>
        <w:t xml:space="preserve"> is particularly sensitive to low coverage compared to the other assemblers.</w:t>
      </w:r>
      <w:r w:rsidR="00E01AB5">
        <w:rPr>
          <w:rFonts w:ascii="Times New Roman" w:hAnsi="Times New Roman" w:cs="Times New Roman"/>
          <w:sz w:val="24"/>
          <w:szCs w:val="24"/>
        </w:rPr>
        <w:t xml:space="preserve"> </w:t>
      </w:r>
    </w:p>
    <w:p w14:paraId="4D63C6B5" w14:textId="7EDAEC96" w:rsidR="007A504E" w:rsidRPr="006D14E8" w:rsidRDefault="000622FA" w:rsidP="006D14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effects of genome polishing on each of the assembly evaluation metrics are shown in </w:t>
      </w:r>
      <w:r w:rsidR="00152095" w:rsidRPr="00AF6BF7">
        <w:rPr>
          <w:rFonts w:ascii="Times New Roman" w:hAnsi="Times New Roman" w:cs="Times New Roman"/>
          <w:sz w:val="24"/>
          <w:szCs w:val="24"/>
        </w:rPr>
        <w:t xml:space="preserve">Supplementary </w:t>
      </w:r>
      <w:r w:rsidRPr="00AF6BF7">
        <w:rPr>
          <w:rFonts w:ascii="Times New Roman" w:hAnsi="Times New Roman" w:cs="Times New Roman"/>
          <w:sz w:val="24"/>
          <w:szCs w:val="24"/>
        </w:rPr>
        <w:t>Fig</w:t>
      </w:r>
      <w:r w:rsidR="00AF6BF7">
        <w:rPr>
          <w:rFonts w:ascii="Times New Roman" w:hAnsi="Times New Roman" w:cs="Times New Roman"/>
          <w:sz w:val="24"/>
          <w:szCs w:val="24"/>
        </w:rPr>
        <w:t>s</w:t>
      </w:r>
      <w:r w:rsidRPr="00AF6BF7">
        <w:rPr>
          <w:rFonts w:ascii="Times New Roman" w:hAnsi="Times New Roman" w:cs="Times New Roman"/>
          <w:sz w:val="24"/>
          <w:szCs w:val="24"/>
        </w:rPr>
        <w:t>. S</w:t>
      </w:r>
      <w:r w:rsidR="00AF6BF7">
        <w:rPr>
          <w:rFonts w:ascii="Times New Roman" w:hAnsi="Times New Roman" w:cs="Times New Roman"/>
          <w:sz w:val="24"/>
          <w:szCs w:val="24"/>
        </w:rPr>
        <w:t>5, S10</w:t>
      </w:r>
      <w:r>
        <w:rPr>
          <w:rFonts w:ascii="Times New Roman" w:hAnsi="Times New Roman" w:cs="Times New Roman"/>
          <w:sz w:val="24"/>
          <w:szCs w:val="24"/>
        </w:rPr>
        <w:t xml:space="preserve">. For all metrics the biggest changes occur after the first </w:t>
      </w:r>
      <w:r w:rsidR="00152095">
        <w:rPr>
          <w:rFonts w:ascii="Times New Roman" w:hAnsi="Times New Roman" w:cs="Times New Roman"/>
          <w:sz w:val="24"/>
          <w:szCs w:val="24"/>
        </w:rPr>
        <w:t xml:space="preserve">or second </w:t>
      </w:r>
      <w:r>
        <w:rPr>
          <w:rFonts w:ascii="Times New Roman" w:hAnsi="Times New Roman" w:cs="Times New Roman"/>
          <w:sz w:val="24"/>
          <w:szCs w:val="24"/>
        </w:rPr>
        <w:t>round of polishing</w:t>
      </w:r>
      <w:r w:rsidR="005204F1">
        <w:rPr>
          <w:rFonts w:ascii="Times New Roman" w:hAnsi="Times New Roman" w:cs="Times New Roman"/>
          <w:sz w:val="24"/>
          <w:szCs w:val="24"/>
        </w:rPr>
        <w:t>, after which they</w:t>
      </w:r>
      <w:r>
        <w:rPr>
          <w:rFonts w:ascii="Times New Roman" w:hAnsi="Times New Roman" w:cs="Times New Roman"/>
          <w:sz w:val="24"/>
          <w:szCs w:val="24"/>
        </w:rPr>
        <w:t xml:space="preserve"> remain relatively consistent. For average percent identity, unpolished genomes that perform well show no significant change with polishing. For the unpolished genomes that do not perform well, polishing improves average percent identity up to about four or five rounds of polishing, after which average percent identity levels off (</w:t>
      </w:r>
      <w:r w:rsidR="00152095" w:rsidRPr="00AF6BF7">
        <w:rPr>
          <w:rFonts w:ascii="Times New Roman" w:hAnsi="Times New Roman" w:cs="Times New Roman"/>
          <w:sz w:val="24"/>
          <w:szCs w:val="24"/>
        </w:rPr>
        <w:t xml:space="preserve">Supplementary </w:t>
      </w:r>
      <w:r w:rsidRPr="00AF6BF7">
        <w:rPr>
          <w:rFonts w:ascii="Times New Roman" w:hAnsi="Times New Roman" w:cs="Times New Roman"/>
          <w:sz w:val="24"/>
          <w:szCs w:val="24"/>
        </w:rPr>
        <w:t>Fig</w:t>
      </w:r>
      <w:r w:rsidR="00AF6BF7">
        <w:rPr>
          <w:rFonts w:ascii="Times New Roman" w:hAnsi="Times New Roman" w:cs="Times New Roman"/>
          <w:sz w:val="24"/>
          <w:szCs w:val="24"/>
        </w:rPr>
        <w:t>s</w:t>
      </w:r>
      <w:r w:rsidRPr="00AF6BF7">
        <w:rPr>
          <w:rFonts w:ascii="Times New Roman" w:hAnsi="Times New Roman" w:cs="Times New Roman"/>
          <w:sz w:val="24"/>
          <w:szCs w:val="24"/>
        </w:rPr>
        <w:t>. S</w:t>
      </w:r>
      <w:r w:rsidR="00AF6BF7">
        <w:rPr>
          <w:rFonts w:ascii="Times New Roman" w:hAnsi="Times New Roman" w:cs="Times New Roman"/>
          <w:sz w:val="24"/>
          <w:szCs w:val="24"/>
        </w:rPr>
        <w:t>5, S10</w:t>
      </w:r>
      <w:r>
        <w:rPr>
          <w:rFonts w:ascii="Times New Roman" w:hAnsi="Times New Roman" w:cs="Times New Roman"/>
          <w:sz w:val="24"/>
          <w:szCs w:val="24"/>
        </w:rPr>
        <w:t xml:space="preserve">). The same trend can be seen for the proportion of mismatching bases metric where genomes that show an improvement with more than one round of polishing level off after around four or five rounds of polishing. Interestingly, the genomes that showed the biggest changes in the average indel size metric showed a decrease in performance with increasing polishing, though this decrease levelled off after around two or three rounds of </w:t>
      </w:r>
      <w:r>
        <w:rPr>
          <w:rFonts w:ascii="Times New Roman" w:hAnsi="Times New Roman" w:cs="Times New Roman"/>
          <w:sz w:val="24"/>
          <w:szCs w:val="24"/>
        </w:rPr>
        <w:lastRenderedPageBreak/>
        <w:t>polishing (</w:t>
      </w:r>
      <w:r w:rsidR="002C62E7" w:rsidRPr="00AF6BF7">
        <w:rPr>
          <w:rFonts w:ascii="Times New Roman" w:hAnsi="Times New Roman" w:cs="Times New Roman"/>
          <w:sz w:val="24"/>
          <w:szCs w:val="24"/>
        </w:rPr>
        <w:t xml:space="preserve">Supplementary </w:t>
      </w:r>
      <w:r w:rsidRPr="00AF6BF7">
        <w:rPr>
          <w:rFonts w:ascii="Times New Roman" w:hAnsi="Times New Roman" w:cs="Times New Roman"/>
          <w:sz w:val="24"/>
          <w:szCs w:val="24"/>
        </w:rPr>
        <w:t>Fig</w:t>
      </w:r>
      <w:r w:rsidR="00AF6BF7">
        <w:rPr>
          <w:rFonts w:ascii="Times New Roman" w:hAnsi="Times New Roman" w:cs="Times New Roman"/>
          <w:sz w:val="24"/>
          <w:szCs w:val="24"/>
        </w:rPr>
        <w:t>s</w:t>
      </w:r>
      <w:r w:rsidRPr="00AF6BF7">
        <w:rPr>
          <w:rFonts w:ascii="Times New Roman" w:hAnsi="Times New Roman" w:cs="Times New Roman"/>
          <w:sz w:val="24"/>
          <w:szCs w:val="24"/>
        </w:rPr>
        <w:t>. S</w:t>
      </w:r>
      <w:r w:rsidR="00AF6BF7">
        <w:rPr>
          <w:rFonts w:ascii="Times New Roman" w:hAnsi="Times New Roman" w:cs="Times New Roman"/>
          <w:sz w:val="24"/>
          <w:szCs w:val="24"/>
        </w:rPr>
        <w:t>5, S10</w:t>
      </w:r>
      <w:r>
        <w:rPr>
          <w:rFonts w:ascii="Times New Roman" w:hAnsi="Times New Roman" w:cs="Times New Roman"/>
          <w:sz w:val="24"/>
          <w:szCs w:val="24"/>
        </w:rPr>
        <w:t xml:space="preserve">). Finally, most improvements to the </w:t>
      </w:r>
      <w:r w:rsidR="002C62E7">
        <w:rPr>
          <w:rFonts w:ascii="Times New Roman" w:hAnsi="Times New Roman" w:cs="Times New Roman"/>
          <w:sz w:val="24"/>
          <w:szCs w:val="24"/>
        </w:rPr>
        <w:t>BUSCO score</w:t>
      </w:r>
      <w:r>
        <w:rPr>
          <w:rFonts w:ascii="Times New Roman" w:hAnsi="Times New Roman" w:cs="Times New Roman"/>
          <w:sz w:val="24"/>
          <w:szCs w:val="24"/>
        </w:rPr>
        <w:t xml:space="preserve"> metric were seen after two rounds of polishing, after which values levelled off or occasionally decreased as polishing rounds reached six or higher (</w:t>
      </w:r>
      <w:r w:rsidR="002C62E7" w:rsidRPr="00AF6BF7">
        <w:rPr>
          <w:rFonts w:ascii="Times New Roman" w:hAnsi="Times New Roman" w:cs="Times New Roman"/>
          <w:sz w:val="24"/>
          <w:szCs w:val="24"/>
        </w:rPr>
        <w:t xml:space="preserve">Supplementary </w:t>
      </w:r>
      <w:r w:rsidRPr="00AF6BF7">
        <w:rPr>
          <w:rFonts w:ascii="Times New Roman" w:hAnsi="Times New Roman" w:cs="Times New Roman"/>
          <w:sz w:val="24"/>
          <w:szCs w:val="24"/>
        </w:rPr>
        <w:t>Fig</w:t>
      </w:r>
      <w:r w:rsidR="00AF6BF7">
        <w:rPr>
          <w:rFonts w:ascii="Times New Roman" w:hAnsi="Times New Roman" w:cs="Times New Roman"/>
          <w:sz w:val="24"/>
          <w:szCs w:val="24"/>
        </w:rPr>
        <w:t>s</w:t>
      </w:r>
      <w:r w:rsidRPr="00AF6BF7">
        <w:rPr>
          <w:rFonts w:ascii="Times New Roman" w:hAnsi="Times New Roman" w:cs="Times New Roman"/>
          <w:sz w:val="24"/>
          <w:szCs w:val="24"/>
        </w:rPr>
        <w:t>. S</w:t>
      </w:r>
      <w:r w:rsidR="00AF6BF7">
        <w:rPr>
          <w:rFonts w:ascii="Times New Roman" w:hAnsi="Times New Roman" w:cs="Times New Roman"/>
          <w:sz w:val="24"/>
          <w:szCs w:val="24"/>
        </w:rPr>
        <w:t>5, S10</w:t>
      </w:r>
      <w:r>
        <w:rPr>
          <w:rFonts w:ascii="Times New Roman" w:hAnsi="Times New Roman" w:cs="Times New Roman"/>
          <w:sz w:val="24"/>
          <w:szCs w:val="24"/>
        </w:rPr>
        <w:t>). Overall these results suggest four to five rounds of polishing will increase or not affect the performance of assemblies in all the metrics used here except average indel size.</w:t>
      </w:r>
    </w:p>
    <w:sectPr w:rsidR="007A504E" w:rsidRPr="006D14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Pollo">
    <w15:presenceInfo w15:providerId="Windows Live" w15:userId="b9a6efaf52c6bc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1A"/>
    <w:rsid w:val="00001987"/>
    <w:rsid w:val="000121DD"/>
    <w:rsid w:val="0001243E"/>
    <w:rsid w:val="00020AF8"/>
    <w:rsid w:val="00021171"/>
    <w:rsid w:val="00026A8A"/>
    <w:rsid w:val="000311D4"/>
    <w:rsid w:val="00031AA9"/>
    <w:rsid w:val="000342D8"/>
    <w:rsid w:val="00037A84"/>
    <w:rsid w:val="000439A5"/>
    <w:rsid w:val="00056E84"/>
    <w:rsid w:val="000622FA"/>
    <w:rsid w:val="0006618C"/>
    <w:rsid w:val="00071C59"/>
    <w:rsid w:val="00073820"/>
    <w:rsid w:val="00073F6A"/>
    <w:rsid w:val="00073F9F"/>
    <w:rsid w:val="0007769C"/>
    <w:rsid w:val="00081CFC"/>
    <w:rsid w:val="00083653"/>
    <w:rsid w:val="00090120"/>
    <w:rsid w:val="000968D5"/>
    <w:rsid w:val="000A06D9"/>
    <w:rsid w:val="000B57D5"/>
    <w:rsid w:val="000C3F3D"/>
    <w:rsid w:val="000C4F37"/>
    <w:rsid w:val="000C60B4"/>
    <w:rsid w:val="000D1A53"/>
    <w:rsid w:val="000D1E29"/>
    <w:rsid w:val="000D27FC"/>
    <w:rsid w:val="000D2A79"/>
    <w:rsid w:val="000D4B26"/>
    <w:rsid w:val="000D532C"/>
    <w:rsid w:val="000D543C"/>
    <w:rsid w:val="000D6E45"/>
    <w:rsid w:val="000F137B"/>
    <w:rsid w:val="00102DC1"/>
    <w:rsid w:val="00106FAB"/>
    <w:rsid w:val="0010790A"/>
    <w:rsid w:val="0011019B"/>
    <w:rsid w:val="00110281"/>
    <w:rsid w:val="00120768"/>
    <w:rsid w:val="00121EE6"/>
    <w:rsid w:val="00123021"/>
    <w:rsid w:val="0013492D"/>
    <w:rsid w:val="001351CE"/>
    <w:rsid w:val="00136297"/>
    <w:rsid w:val="00140109"/>
    <w:rsid w:val="00140FAE"/>
    <w:rsid w:val="00146778"/>
    <w:rsid w:val="00151E4E"/>
    <w:rsid w:val="00152095"/>
    <w:rsid w:val="00155106"/>
    <w:rsid w:val="00163A2D"/>
    <w:rsid w:val="00184AAF"/>
    <w:rsid w:val="00192A6E"/>
    <w:rsid w:val="00193FC2"/>
    <w:rsid w:val="001A3C87"/>
    <w:rsid w:val="001A3D2E"/>
    <w:rsid w:val="001B74A4"/>
    <w:rsid w:val="001C24E4"/>
    <w:rsid w:val="001C68C0"/>
    <w:rsid w:val="001C77D6"/>
    <w:rsid w:val="001D2A51"/>
    <w:rsid w:val="001D41BD"/>
    <w:rsid w:val="001E3C03"/>
    <w:rsid w:val="001F1736"/>
    <w:rsid w:val="001F6C5D"/>
    <w:rsid w:val="001F70E2"/>
    <w:rsid w:val="001F7186"/>
    <w:rsid w:val="00205D31"/>
    <w:rsid w:val="00210E74"/>
    <w:rsid w:val="00213C15"/>
    <w:rsid w:val="00216A1F"/>
    <w:rsid w:val="00220699"/>
    <w:rsid w:val="0022750D"/>
    <w:rsid w:val="0023469A"/>
    <w:rsid w:val="00234C51"/>
    <w:rsid w:val="00237B1E"/>
    <w:rsid w:val="00237D83"/>
    <w:rsid w:val="00242821"/>
    <w:rsid w:val="002434DB"/>
    <w:rsid w:val="00247497"/>
    <w:rsid w:val="00247700"/>
    <w:rsid w:val="00253828"/>
    <w:rsid w:val="00256595"/>
    <w:rsid w:val="002606D0"/>
    <w:rsid w:val="002677FF"/>
    <w:rsid w:val="00270A37"/>
    <w:rsid w:val="00272065"/>
    <w:rsid w:val="00280589"/>
    <w:rsid w:val="00283BCF"/>
    <w:rsid w:val="00284553"/>
    <w:rsid w:val="0028487E"/>
    <w:rsid w:val="00287D1C"/>
    <w:rsid w:val="00290CF0"/>
    <w:rsid w:val="00295F0D"/>
    <w:rsid w:val="002A079F"/>
    <w:rsid w:val="002A15FD"/>
    <w:rsid w:val="002A2441"/>
    <w:rsid w:val="002A6F4B"/>
    <w:rsid w:val="002B4F51"/>
    <w:rsid w:val="002C5705"/>
    <w:rsid w:val="002C62E7"/>
    <w:rsid w:val="002D25C8"/>
    <w:rsid w:val="002F1B54"/>
    <w:rsid w:val="002F3469"/>
    <w:rsid w:val="002F5F61"/>
    <w:rsid w:val="002F68B7"/>
    <w:rsid w:val="00306F76"/>
    <w:rsid w:val="00307910"/>
    <w:rsid w:val="00312C59"/>
    <w:rsid w:val="00317776"/>
    <w:rsid w:val="003200C2"/>
    <w:rsid w:val="00325730"/>
    <w:rsid w:val="0032759D"/>
    <w:rsid w:val="00334E0C"/>
    <w:rsid w:val="003371A9"/>
    <w:rsid w:val="00337DAD"/>
    <w:rsid w:val="00343CB5"/>
    <w:rsid w:val="003458DA"/>
    <w:rsid w:val="0034781E"/>
    <w:rsid w:val="00353841"/>
    <w:rsid w:val="0035395A"/>
    <w:rsid w:val="00360083"/>
    <w:rsid w:val="003612E9"/>
    <w:rsid w:val="00367AE6"/>
    <w:rsid w:val="00371269"/>
    <w:rsid w:val="00374598"/>
    <w:rsid w:val="0038249F"/>
    <w:rsid w:val="00383480"/>
    <w:rsid w:val="00383F5F"/>
    <w:rsid w:val="00391D58"/>
    <w:rsid w:val="003A173B"/>
    <w:rsid w:val="003A4DA0"/>
    <w:rsid w:val="003B015E"/>
    <w:rsid w:val="003C3FD2"/>
    <w:rsid w:val="003C4EF6"/>
    <w:rsid w:val="003D1A2D"/>
    <w:rsid w:val="003D265F"/>
    <w:rsid w:val="003D5DD1"/>
    <w:rsid w:val="003D7471"/>
    <w:rsid w:val="003E06E6"/>
    <w:rsid w:val="003E4509"/>
    <w:rsid w:val="003F1ED8"/>
    <w:rsid w:val="003F27FC"/>
    <w:rsid w:val="003F6B4A"/>
    <w:rsid w:val="00400397"/>
    <w:rsid w:val="004025CD"/>
    <w:rsid w:val="0041542F"/>
    <w:rsid w:val="00423CDD"/>
    <w:rsid w:val="00433013"/>
    <w:rsid w:val="00436BC7"/>
    <w:rsid w:val="00440C9A"/>
    <w:rsid w:val="00446733"/>
    <w:rsid w:val="004523E2"/>
    <w:rsid w:val="00460416"/>
    <w:rsid w:val="00463FCC"/>
    <w:rsid w:val="0046628A"/>
    <w:rsid w:val="00467BD6"/>
    <w:rsid w:val="004738E4"/>
    <w:rsid w:val="00475312"/>
    <w:rsid w:val="00475A56"/>
    <w:rsid w:val="004774DC"/>
    <w:rsid w:val="00477D72"/>
    <w:rsid w:val="004864D2"/>
    <w:rsid w:val="004B2F3D"/>
    <w:rsid w:val="004B7CE7"/>
    <w:rsid w:val="004C0EA3"/>
    <w:rsid w:val="004C299D"/>
    <w:rsid w:val="004C36C7"/>
    <w:rsid w:val="004C3930"/>
    <w:rsid w:val="004C5C54"/>
    <w:rsid w:val="004D11A9"/>
    <w:rsid w:val="004D123E"/>
    <w:rsid w:val="004D5883"/>
    <w:rsid w:val="004F2524"/>
    <w:rsid w:val="00502331"/>
    <w:rsid w:val="0050643D"/>
    <w:rsid w:val="0051075B"/>
    <w:rsid w:val="00511435"/>
    <w:rsid w:val="00517601"/>
    <w:rsid w:val="005204F1"/>
    <w:rsid w:val="00524E05"/>
    <w:rsid w:val="0052585F"/>
    <w:rsid w:val="00531FFA"/>
    <w:rsid w:val="00533E2D"/>
    <w:rsid w:val="00537809"/>
    <w:rsid w:val="00543725"/>
    <w:rsid w:val="00544B3B"/>
    <w:rsid w:val="00550ECD"/>
    <w:rsid w:val="00553BAA"/>
    <w:rsid w:val="005624DE"/>
    <w:rsid w:val="00570993"/>
    <w:rsid w:val="005754D4"/>
    <w:rsid w:val="005759AA"/>
    <w:rsid w:val="00577CBD"/>
    <w:rsid w:val="005839C7"/>
    <w:rsid w:val="0059241B"/>
    <w:rsid w:val="005A255B"/>
    <w:rsid w:val="005A282F"/>
    <w:rsid w:val="005A758E"/>
    <w:rsid w:val="005B0EA7"/>
    <w:rsid w:val="005B2308"/>
    <w:rsid w:val="005B7E83"/>
    <w:rsid w:val="005C255E"/>
    <w:rsid w:val="005C2AFE"/>
    <w:rsid w:val="005C4DBD"/>
    <w:rsid w:val="005C6BEE"/>
    <w:rsid w:val="005D1E3B"/>
    <w:rsid w:val="005D5E20"/>
    <w:rsid w:val="005E3F22"/>
    <w:rsid w:val="005E6642"/>
    <w:rsid w:val="005F4B1C"/>
    <w:rsid w:val="005F5149"/>
    <w:rsid w:val="005F75F3"/>
    <w:rsid w:val="005F7B22"/>
    <w:rsid w:val="00607DE6"/>
    <w:rsid w:val="006111B7"/>
    <w:rsid w:val="00612325"/>
    <w:rsid w:val="00617F83"/>
    <w:rsid w:val="00622CC1"/>
    <w:rsid w:val="00623AA7"/>
    <w:rsid w:val="006261E3"/>
    <w:rsid w:val="006276FD"/>
    <w:rsid w:val="00640371"/>
    <w:rsid w:val="00645855"/>
    <w:rsid w:val="00647FF5"/>
    <w:rsid w:val="0065139B"/>
    <w:rsid w:val="006566DB"/>
    <w:rsid w:val="00656C04"/>
    <w:rsid w:val="00662CA3"/>
    <w:rsid w:val="0067067D"/>
    <w:rsid w:val="00672743"/>
    <w:rsid w:val="00677599"/>
    <w:rsid w:val="00690177"/>
    <w:rsid w:val="0069023E"/>
    <w:rsid w:val="00691837"/>
    <w:rsid w:val="0069363D"/>
    <w:rsid w:val="006967BE"/>
    <w:rsid w:val="00696919"/>
    <w:rsid w:val="006A4107"/>
    <w:rsid w:val="006A7015"/>
    <w:rsid w:val="006B01B7"/>
    <w:rsid w:val="006B076E"/>
    <w:rsid w:val="006B0C12"/>
    <w:rsid w:val="006B5260"/>
    <w:rsid w:val="006C04DD"/>
    <w:rsid w:val="006C2AAE"/>
    <w:rsid w:val="006C3C18"/>
    <w:rsid w:val="006C3CAB"/>
    <w:rsid w:val="006D14E8"/>
    <w:rsid w:val="006D20A5"/>
    <w:rsid w:val="006D54C6"/>
    <w:rsid w:val="006D618F"/>
    <w:rsid w:val="006E0E3A"/>
    <w:rsid w:val="006E59B5"/>
    <w:rsid w:val="006E6B4A"/>
    <w:rsid w:val="006F2A40"/>
    <w:rsid w:val="006F6969"/>
    <w:rsid w:val="00705140"/>
    <w:rsid w:val="007066BA"/>
    <w:rsid w:val="00706BBC"/>
    <w:rsid w:val="00711B7B"/>
    <w:rsid w:val="00713EC4"/>
    <w:rsid w:val="00723112"/>
    <w:rsid w:val="007337A7"/>
    <w:rsid w:val="0073453E"/>
    <w:rsid w:val="00741B5F"/>
    <w:rsid w:val="007477C2"/>
    <w:rsid w:val="00751D07"/>
    <w:rsid w:val="00761B59"/>
    <w:rsid w:val="00763A2F"/>
    <w:rsid w:val="0076580F"/>
    <w:rsid w:val="00771037"/>
    <w:rsid w:val="00773FB8"/>
    <w:rsid w:val="00781B9F"/>
    <w:rsid w:val="00781F53"/>
    <w:rsid w:val="007832BD"/>
    <w:rsid w:val="0078445D"/>
    <w:rsid w:val="00791713"/>
    <w:rsid w:val="0079209F"/>
    <w:rsid w:val="00792B58"/>
    <w:rsid w:val="0079363D"/>
    <w:rsid w:val="007A0C4E"/>
    <w:rsid w:val="007A41C1"/>
    <w:rsid w:val="007A487A"/>
    <w:rsid w:val="007A504E"/>
    <w:rsid w:val="007A7411"/>
    <w:rsid w:val="007B7659"/>
    <w:rsid w:val="007C34A0"/>
    <w:rsid w:val="007C498C"/>
    <w:rsid w:val="007D023C"/>
    <w:rsid w:val="007D6569"/>
    <w:rsid w:val="007D7685"/>
    <w:rsid w:val="007D7D8A"/>
    <w:rsid w:val="007E2F90"/>
    <w:rsid w:val="007F6FD4"/>
    <w:rsid w:val="00800F8B"/>
    <w:rsid w:val="00803C1E"/>
    <w:rsid w:val="00813D27"/>
    <w:rsid w:val="008153AD"/>
    <w:rsid w:val="0083088A"/>
    <w:rsid w:val="008321C0"/>
    <w:rsid w:val="00847992"/>
    <w:rsid w:val="00855F00"/>
    <w:rsid w:val="0085690B"/>
    <w:rsid w:val="00865814"/>
    <w:rsid w:val="008812E2"/>
    <w:rsid w:val="00881DAE"/>
    <w:rsid w:val="00881F4F"/>
    <w:rsid w:val="008824C6"/>
    <w:rsid w:val="00884944"/>
    <w:rsid w:val="00894754"/>
    <w:rsid w:val="00896DC7"/>
    <w:rsid w:val="008A3764"/>
    <w:rsid w:val="008A7390"/>
    <w:rsid w:val="008B229D"/>
    <w:rsid w:val="008B2A3B"/>
    <w:rsid w:val="008C215C"/>
    <w:rsid w:val="008C3D08"/>
    <w:rsid w:val="008C4ED9"/>
    <w:rsid w:val="008C51D9"/>
    <w:rsid w:val="008D059A"/>
    <w:rsid w:val="008D0C19"/>
    <w:rsid w:val="008D47B0"/>
    <w:rsid w:val="008E5F89"/>
    <w:rsid w:val="008F2114"/>
    <w:rsid w:val="008F6A39"/>
    <w:rsid w:val="00903B6B"/>
    <w:rsid w:val="00905744"/>
    <w:rsid w:val="00914E34"/>
    <w:rsid w:val="009227D0"/>
    <w:rsid w:val="0092391F"/>
    <w:rsid w:val="00924E94"/>
    <w:rsid w:val="009334A8"/>
    <w:rsid w:val="00933761"/>
    <w:rsid w:val="00942C3F"/>
    <w:rsid w:val="0094339F"/>
    <w:rsid w:val="009465CB"/>
    <w:rsid w:val="00991024"/>
    <w:rsid w:val="00993896"/>
    <w:rsid w:val="009957E7"/>
    <w:rsid w:val="009A3CC8"/>
    <w:rsid w:val="009A6B86"/>
    <w:rsid w:val="009B3417"/>
    <w:rsid w:val="009C1569"/>
    <w:rsid w:val="009C26F0"/>
    <w:rsid w:val="009C6F39"/>
    <w:rsid w:val="009D0C81"/>
    <w:rsid w:val="009D19E5"/>
    <w:rsid w:val="009D26B3"/>
    <w:rsid w:val="009D4BAA"/>
    <w:rsid w:val="009E090D"/>
    <w:rsid w:val="009E1AA1"/>
    <w:rsid w:val="009E2EDC"/>
    <w:rsid w:val="009E371C"/>
    <w:rsid w:val="009F2BBF"/>
    <w:rsid w:val="009F4807"/>
    <w:rsid w:val="009F6B38"/>
    <w:rsid w:val="009F7FBB"/>
    <w:rsid w:val="00A017FF"/>
    <w:rsid w:val="00A01C0E"/>
    <w:rsid w:val="00A05F0C"/>
    <w:rsid w:val="00A11651"/>
    <w:rsid w:val="00A14F6B"/>
    <w:rsid w:val="00A23E46"/>
    <w:rsid w:val="00A24229"/>
    <w:rsid w:val="00A27F77"/>
    <w:rsid w:val="00A4205C"/>
    <w:rsid w:val="00A466FD"/>
    <w:rsid w:val="00A46928"/>
    <w:rsid w:val="00A46B83"/>
    <w:rsid w:val="00A47A83"/>
    <w:rsid w:val="00A5080D"/>
    <w:rsid w:val="00A563FA"/>
    <w:rsid w:val="00A5756C"/>
    <w:rsid w:val="00A6049C"/>
    <w:rsid w:val="00A60FE6"/>
    <w:rsid w:val="00A631B5"/>
    <w:rsid w:val="00A63554"/>
    <w:rsid w:val="00A70ED8"/>
    <w:rsid w:val="00A72444"/>
    <w:rsid w:val="00A7425B"/>
    <w:rsid w:val="00A802A7"/>
    <w:rsid w:val="00A808FA"/>
    <w:rsid w:val="00A814B3"/>
    <w:rsid w:val="00A856D3"/>
    <w:rsid w:val="00A90A19"/>
    <w:rsid w:val="00A923D5"/>
    <w:rsid w:val="00A92CC0"/>
    <w:rsid w:val="00A95A54"/>
    <w:rsid w:val="00A96C4F"/>
    <w:rsid w:val="00A9781B"/>
    <w:rsid w:val="00A97D1E"/>
    <w:rsid w:val="00AA034D"/>
    <w:rsid w:val="00AA1B8B"/>
    <w:rsid w:val="00AA60EB"/>
    <w:rsid w:val="00AB29CC"/>
    <w:rsid w:val="00AB34C5"/>
    <w:rsid w:val="00AB4485"/>
    <w:rsid w:val="00AB4AF7"/>
    <w:rsid w:val="00AC0EF6"/>
    <w:rsid w:val="00AC19E3"/>
    <w:rsid w:val="00AC3CCC"/>
    <w:rsid w:val="00AC4BE8"/>
    <w:rsid w:val="00AC697B"/>
    <w:rsid w:val="00AD08C4"/>
    <w:rsid w:val="00AD1E6C"/>
    <w:rsid w:val="00AD4FF9"/>
    <w:rsid w:val="00AD5318"/>
    <w:rsid w:val="00AE0F1B"/>
    <w:rsid w:val="00AE1C0F"/>
    <w:rsid w:val="00AE3D3F"/>
    <w:rsid w:val="00AE7773"/>
    <w:rsid w:val="00AF1A48"/>
    <w:rsid w:val="00AF1D16"/>
    <w:rsid w:val="00AF24E3"/>
    <w:rsid w:val="00AF6103"/>
    <w:rsid w:val="00AF6BF7"/>
    <w:rsid w:val="00AF6D99"/>
    <w:rsid w:val="00B11C03"/>
    <w:rsid w:val="00B24174"/>
    <w:rsid w:val="00B24C6A"/>
    <w:rsid w:val="00B24DB2"/>
    <w:rsid w:val="00B33273"/>
    <w:rsid w:val="00B35712"/>
    <w:rsid w:val="00B418B8"/>
    <w:rsid w:val="00B42147"/>
    <w:rsid w:val="00B51249"/>
    <w:rsid w:val="00B554AA"/>
    <w:rsid w:val="00B56749"/>
    <w:rsid w:val="00B60B22"/>
    <w:rsid w:val="00B63473"/>
    <w:rsid w:val="00B63C9C"/>
    <w:rsid w:val="00B648B7"/>
    <w:rsid w:val="00B66FE3"/>
    <w:rsid w:val="00B822AA"/>
    <w:rsid w:val="00B85170"/>
    <w:rsid w:val="00B92D82"/>
    <w:rsid w:val="00B95AC6"/>
    <w:rsid w:val="00B95C02"/>
    <w:rsid w:val="00BA592D"/>
    <w:rsid w:val="00BB353A"/>
    <w:rsid w:val="00BB5872"/>
    <w:rsid w:val="00BB5DE8"/>
    <w:rsid w:val="00BB7733"/>
    <w:rsid w:val="00BC54E1"/>
    <w:rsid w:val="00BD0A6A"/>
    <w:rsid w:val="00BE5AF7"/>
    <w:rsid w:val="00BE6215"/>
    <w:rsid w:val="00BF1E4A"/>
    <w:rsid w:val="00BF570C"/>
    <w:rsid w:val="00BF6B38"/>
    <w:rsid w:val="00C02F42"/>
    <w:rsid w:val="00C076CC"/>
    <w:rsid w:val="00C13A16"/>
    <w:rsid w:val="00C13BB4"/>
    <w:rsid w:val="00C1567B"/>
    <w:rsid w:val="00C15C0C"/>
    <w:rsid w:val="00C15E1C"/>
    <w:rsid w:val="00C20504"/>
    <w:rsid w:val="00C2051B"/>
    <w:rsid w:val="00C22345"/>
    <w:rsid w:val="00C3206C"/>
    <w:rsid w:val="00C36A2E"/>
    <w:rsid w:val="00C41156"/>
    <w:rsid w:val="00C42CFC"/>
    <w:rsid w:val="00C450FD"/>
    <w:rsid w:val="00C511CB"/>
    <w:rsid w:val="00C62BCA"/>
    <w:rsid w:val="00C71A80"/>
    <w:rsid w:val="00C71C85"/>
    <w:rsid w:val="00C7410E"/>
    <w:rsid w:val="00C830EF"/>
    <w:rsid w:val="00C8369A"/>
    <w:rsid w:val="00C9401C"/>
    <w:rsid w:val="00C950AC"/>
    <w:rsid w:val="00C96B7C"/>
    <w:rsid w:val="00C9751A"/>
    <w:rsid w:val="00CA3E14"/>
    <w:rsid w:val="00CA79DC"/>
    <w:rsid w:val="00CB003A"/>
    <w:rsid w:val="00CB4093"/>
    <w:rsid w:val="00CC022F"/>
    <w:rsid w:val="00CC1A26"/>
    <w:rsid w:val="00CC38EE"/>
    <w:rsid w:val="00CC57B3"/>
    <w:rsid w:val="00CD4E17"/>
    <w:rsid w:val="00CE13FF"/>
    <w:rsid w:val="00CE25B1"/>
    <w:rsid w:val="00CE3157"/>
    <w:rsid w:val="00CF34E9"/>
    <w:rsid w:val="00CF58FE"/>
    <w:rsid w:val="00CF624B"/>
    <w:rsid w:val="00CF7456"/>
    <w:rsid w:val="00D016BA"/>
    <w:rsid w:val="00D01A7B"/>
    <w:rsid w:val="00D07B81"/>
    <w:rsid w:val="00D12781"/>
    <w:rsid w:val="00D175E0"/>
    <w:rsid w:val="00D2191B"/>
    <w:rsid w:val="00D2407B"/>
    <w:rsid w:val="00D263ED"/>
    <w:rsid w:val="00D36016"/>
    <w:rsid w:val="00D36D5E"/>
    <w:rsid w:val="00D3715A"/>
    <w:rsid w:val="00D45069"/>
    <w:rsid w:val="00D4716D"/>
    <w:rsid w:val="00D47540"/>
    <w:rsid w:val="00D51F80"/>
    <w:rsid w:val="00D559D3"/>
    <w:rsid w:val="00D56274"/>
    <w:rsid w:val="00D575B3"/>
    <w:rsid w:val="00D57827"/>
    <w:rsid w:val="00D609A4"/>
    <w:rsid w:val="00D62ED0"/>
    <w:rsid w:val="00D633ED"/>
    <w:rsid w:val="00D65693"/>
    <w:rsid w:val="00D744CA"/>
    <w:rsid w:val="00D80E6E"/>
    <w:rsid w:val="00D81D51"/>
    <w:rsid w:val="00D85864"/>
    <w:rsid w:val="00D91DF6"/>
    <w:rsid w:val="00D956B5"/>
    <w:rsid w:val="00D9640B"/>
    <w:rsid w:val="00DA6977"/>
    <w:rsid w:val="00DB089B"/>
    <w:rsid w:val="00DB23D6"/>
    <w:rsid w:val="00DB2998"/>
    <w:rsid w:val="00DB3BF0"/>
    <w:rsid w:val="00DB6496"/>
    <w:rsid w:val="00DB753D"/>
    <w:rsid w:val="00DC024D"/>
    <w:rsid w:val="00DC49FA"/>
    <w:rsid w:val="00DD0160"/>
    <w:rsid w:val="00DE5B8F"/>
    <w:rsid w:val="00DF3579"/>
    <w:rsid w:val="00E01AB5"/>
    <w:rsid w:val="00E05463"/>
    <w:rsid w:val="00E05605"/>
    <w:rsid w:val="00E0626F"/>
    <w:rsid w:val="00E0737A"/>
    <w:rsid w:val="00E1451F"/>
    <w:rsid w:val="00E1554F"/>
    <w:rsid w:val="00E2407C"/>
    <w:rsid w:val="00E27D5A"/>
    <w:rsid w:val="00E337F2"/>
    <w:rsid w:val="00E34C48"/>
    <w:rsid w:val="00E35829"/>
    <w:rsid w:val="00E35CB2"/>
    <w:rsid w:val="00E433DB"/>
    <w:rsid w:val="00E57A4C"/>
    <w:rsid w:val="00E74D2A"/>
    <w:rsid w:val="00E760EB"/>
    <w:rsid w:val="00E84422"/>
    <w:rsid w:val="00E85046"/>
    <w:rsid w:val="00E91A5B"/>
    <w:rsid w:val="00E9278E"/>
    <w:rsid w:val="00E93F49"/>
    <w:rsid w:val="00E96BF1"/>
    <w:rsid w:val="00E9704B"/>
    <w:rsid w:val="00EA19C4"/>
    <w:rsid w:val="00EA1FAF"/>
    <w:rsid w:val="00EA2FF8"/>
    <w:rsid w:val="00EB15E0"/>
    <w:rsid w:val="00EB4020"/>
    <w:rsid w:val="00EB60FD"/>
    <w:rsid w:val="00EB67E7"/>
    <w:rsid w:val="00EC0CCE"/>
    <w:rsid w:val="00EC1533"/>
    <w:rsid w:val="00EC3D8C"/>
    <w:rsid w:val="00EC594F"/>
    <w:rsid w:val="00ED4B64"/>
    <w:rsid w:val="00ED763B"/>
    <w:rsid w:val="00EE2E79"/>
    <w:rsid w:val="00EE4DD4"/>
    <w:rsid w:val="00EE607B"/>
    <w:rsid w:val="00EE6B57"/>
    <w:rsid w:val="00F05500"/>
    <w:rsid w:val="00F07E47"/>
    <w:rsid w:val="00F107C7"/>
    <w:rsid w:val="00F15C33"/>
    <w:rsid w:val="00F177D0"/>
    <w:rsid w:val="00F17971"/>
    <w:rsid w:val="00F2421D"/>
    <w:rsid w:val="00F26D3B"/>
    <w:rsid w:val="00F32215"/>
    <w:rsid w:val="00F32835"/>
    <w:rsid w:val="00F35BCB"/>
    <w:rsid w:val="00F36472"/>
    <w:rsid w:val="00F3797C"/>
    <w:rsid w:val="00F40C3B"/>
    <w:rsid w:val="00F438C2"/>
    <w:rsid w:val="00F44191"/>
    <w:rsid w:val="00F45A81"/>
    <w:rsid w:val="00F462AD"/>
    <w:rsid w:val="00F46F1A"/>
    <w:rsid w:val="00F57930"/>
    <w:rsid w:val="00F602F7"/>
    <w:rsid w:val="00F71EDB"/>
    <w:rsid w:val="00F738F0"/>
    <w:rsid w:val="00F856F9"/>
    <w:rsid w:val="00F86484"/>
    <w:rsid w:val="00F90B1D"/>
    <w:rsid w:val="00FA01BC"/>
    <w:rsid w:val="00FA4906"/>
    <w:rsid w:val="00FA4EF5"/>
    <w:rsid w:val="00FB028D"/>
    <w:rsid w:val="00FB3B0A"/>
    <w:rsid w:val="00FD0A26"/>
    <w:rsid w:val="00FD0F3C"/>
    <w:rsid w:val="00FD29B5"/>
    <w:rsid w:val="00FD4D03"/>
    <w:rsid w:val="00FD68A1"/>
    <w:rsid w:val="00FE2DCA"/>
    <w:rsid w:val="00FE5A5A"/>
    <w:rsid w:val="00FF28A1"/>
    <w:rsid w:val="00FF36C1"/>
    <w:rsid w:val="00FF4E32"/>
    <w:rsid w:val="00FF7678"/>
    <w:rsid w:val="00FF7E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1C38"/>
  <w15:chartTrackingRefBased/>
  <w15:docId w15:val="{007BB51C-FB2B-408F-965A-99E818AF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4073</TotalTime>
  <Pages>5</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Pollo</dc:creator>
  <cp:keywords/>
  <dc:description/>
  <cp:lastModifiedBy>Stephen Pollo</cp:lastModifiedBy>
  <cp:revision>12</cp:revision>
  <dcterms:created xsi:type="dcterms:W3CDTF">2019-05-31T20:44:00Z</dcterms:created>
  <dcterms:modified xsi:type="dcterms:W3CDTF">2019-11-29T20:56:00Z</dcterms:modified>
</cp:coreProperties>
</file>